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0DBAD" w14:textId="77777777" w:rsidR="00E04D86" w:rsidRDefault="00E04D86" w:rsidP="00E04D86">
      <w:pPr>
        <w:pStyle w:val="a3"/>
        <w:spacing w:before="0" w:beforeAutospacing="0" w:after="24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000080"/>
        </w:rPr>
        <w:t>Q</w:t>
      </w:r>
      <w:r>
        <w:rPr>
          <w:rFonts w:ascii="Helvetica" w:hAnsi="Helvetica" w:cs="Helvetica"/>
          <w:color w:val="000080"/>
        </w:rPr>
        <w:t xml:space="preserve">. </w:t>
      </w:r>
      <w:proofErr w:type="spellStart"/>
      <w:r>
        <w:rPr>
          <w:rFonts w:ascii="Helvetica" w:hAnsi="Helvetica" w:cs="Helvetica"/>
          <w:color w:val="000080"/>
        </w:rPr>
        <w:t>텐서플로우와</w:t>
      </w:r>
      <w:proofErr w:type="spellEnd"/>
      <w:r>
        <w:rPr>
          <w:rFonts w:ascii="Helvetica" w:hAnsi="Helvetica" w:cs="Helvetica"/>
          <w:color w:val="000080"/>
        </w:rPr>
        <w:t xml:space="preserve"> </w:t>
      </w:r>
      <w:r>
        <w:rPr>
          <w:rFonts w:ascii="Helvetica" w:hAnsi="Helvetica" w:cs="Helvetica"/>
          <w:color w:val="000080"/>
        </w:rPr>
        <w:t>다른</w:t>
      </w:r>
      <w:r>
        <w:rPr>
          <w:rFonts w:ascii="Helvetica" w:hAnsi="Helvetica" w:cs="Helvetica"/>
          <w:color w:val="000080"/>
        </w:rPr>
        <w:t xml:space="preserve"> </w:t>
      </w:r>
      <w:proofErr w:type="spellStart"/>
      <w:r>
        <w:rPr>
          <w:rFonts w:ascii="Helvetica" w:hAnsi="Helvetica" w:cs="Helvetica"/>
          <w:color w:val="000080"/>
        </w:rPr>
        <w:t>머신러닝</w:t>
      </w:r>
      <w:proofErr w:type="spellEnd"/>
      <w:r>
        <w:rPr>
          <w:rFonts w:ascii="Helvetica" w:hAnsi="Helvetica" w:cs="Helvetica"/>
          <w:color w:val="000080"/>
        </w:rPr>
        <w:t xml:space="preserve"> </w:t>
      </w:r>
      <w:r>
        <w:rPr>
          <w:rFonts w:ascii="Helvetica" w:hAnsi="Helvetica" w:cs="Helvetica"/>
          <w:color w:val="000080"/>
        </w:rPr>
        <w:t>라이브러리와의</w:t>
      </w:r>
      <w:r>
        <w:rPr>
          <w:rFonts w:ascii="Helvetica" w:hAnsi="Helvetica" w:cs="Helvetica"/>
          <w:color w:val="000080"/>
        </w:rPr>
        <w:t xml:space="preserve"> </w:t>
      </w:r>
      <w:r>
        <w:rPr>
          <w:rFonts w:ascii="Helvetica" w:hAnsi="Helvetica" w:cs="Helvetica"/>
          <w:color w:val="000080"/>
        </w:rPr>
        <w:t>차이점은</w:t>
      </w:r>
      <w:r>
        <w:rPr>
          <w:rFonts w:ascii="Helvetica" w:hAnsi="Helvetica" w:cs="Helvetica"/>
          <w:color w:val="000080"/>
        </w:rPr>
        <w:t xml:space="preserve"> </w:t>
      </w:r>
      <w:r>
        <w:rPr>
          <w:rFonts w:ascii="Helvetica" w:hAnsi="Helvetica" w:cs="Helvetica"/>
          <w:color w:val="000080"/>
        </w:rPr>
        <w:t>무엇인가</w:t>
      </w:r>
      <w:r>
        <w:rPr>
          <w:rFonts w:ascii="Helvetica" w:hAnsi="Helvetica" w:cs="Helvetica"/>
          <w:color w:val="000080"/>
        </w:rPr>
        <w:t xml:space="preserve">? </w:t>
      </w:r>
      <w:r>
        <w:rPr>
          <w:rFonts w:ascii="Helvetica" w:hAnsi="Helvetica" w:cs="Helvetica"/>
          <w:color w:val="000080"/>
        </w:rPr>
        <w:t>비슷한</w:t>
      </w:r>
      <w:r>
        <w:rPr>
          <w:rFonts w:ascii="Helvetica" w:hAnsi="Helvetica" w:cs="Helvetica"/>
          <w:color w:val="000080"/>
        </w:rPr>
        <w:t xml:space="preserve"> </w:t>
      </w:r>
      <w:r>
        <w:rPr>
          <w:rFonts w:ascii="Helvetica" w:hAnsi="Helvetica" w:cs="Helvetica"/>
          <w:color w:val="000080"/>
        </w:rPr>
        <w:t>질문으로</w:t>
      </w:r>
      <w:r>
        <w:rPr>
          <w:rFonts w:ascii="Helvetica" w:hAnsi="Helvetica" w:cs="Helvetica"/>
          <w:color w:val="000080"/>
        </w:rPr>
        <w:t xml:space="preserve"> </w:t>
      </w:r>
      <w:r>
        <w:rPr>
          <w:rFonts w:ascii="Helvetica" w:hAnsi="Helvetica" w:cs="Helvetica"/>
          <w:color w:val="000080"/>
        </w:rPr>
        <w:t>다른</w:t>
      </w:r>
      <w:r>
        <w:rPr>
          <w:rFonts w:ascii="Helvetica" w:hAnsi="Helvetica" w:cs="Helvetica"/>
          <w:color w:val="000080"/>
        </w:rPr>
        <w:t xml:space="preserve"> </w:t>
      </w:r>
      <w:r>
        <w:rPr>
          <w:rFonts w:ascii="Helvetica" w:hAnsi="Helvetica" w:cs="Helvetica"/>
          <w:color w:val="000080"/>
        </w:rPr>
        <w:t>라이브러리가</w:t>
      </w:r>
      <w:r>
        <w:rPr>
          <w:rFonts w:ascii="Helvetica" w:hAnsi="Helvetica" w:cs="Helvetica"/>
          <w:color w:val="000080"/>
        </w:rPr>
        <w:t xml:space="preserve"> </w:t>
      </w:r>
      <w:r>
        <w:rPr>
          <w:rFonts w:ascii="Helvetica" w:hAnsi="Helvetica" w:cs="Helvetica"/>
          <w:color w:val="000080"/>
        </w:rPr>
        <w:t>아닌</w:t>
      </w:r>
      <w:r>
        <w:rPr>
          <w:rFonts w:ascii="Helvetica" w:hAnsi="Helvetica" w:cs="Helvetica"/>
          <w:color w:val="000080"/>
        </w:rPr>
        <w:t xml:space="preserve"> </w:t>
      </w:r>
      <w:proofErr w:type="spellStart"/>
      <w:r>
        <w:rPr>
          <w:rFonts w:ascii="Helvetica" w:hAnsi="Helvetica" w:cs="Helvetica"/>
          <w:color w:val="000080"/>
        </w:rPr>
        <w:t>텐서플로우를</w:t>
      </w:r>
      <w:proofErr w:type="spellEnd"/>
      <w:r>
        <w:rPr>
          <w:rFonts w:ascii="Helvetica" w:hAnsi="Helvetica" w:cs="Helvetica"/>
          <w:color w:val="000080"/>
        </w:rPr>
        <w:t xml:space="preserve"> </w:t>
      </w:r>
      <w:r>
        <w:rPr>
          <w:rFonts w:ascii="Helvetica" w:hAnsi="Helvetica" w:cs="Helvetica"/>
          <w:color w:val="000080"/>
        </w:rPr>
        <w:t>선택해야</w:t>
      </w:r>
      <w:r>
        <w:rPr>
          <w:rFonts w:ascii="Helvetica" w:hAnsi="Helvetica" w:cs="Helvetica"/>
          <w:color w:val="000080"/>
        </w:rPr>
        <w:t xml:space="preserve"> </w:t>
      </w:r>
      <w:r>
        <w:rPr>
          <w:rFonts w:ascii="Helvetica" w:hAnsi="Helvetica" w:cs="Helvetica"/>
          <w:color w:val="000080"/>
        </w:rPr>
        <w:t>하는</w:t>
      </w:r>
      <w:r>
        <w:rPr>
          <w:rFonts w:ascii="Helvetica" w:hAnsi="Helvetica" w:cs="Helvetica"/>
          <w:color w:val="000080"/>
        </w:rPr>
        <w:t xml:space="preserve"> </w:t>
      </w:r>
      <w:r>
        <w:rPr>
          <w:rFonts w:ascii="Helvetica" w:hAnsi="Helvetica" w:cs="Helvetica"/>
          <w:color w:val="000080"/>
        </w:rPr>
        <w:t>이유는</w:t>
      </w:r>
      <w:r>
        <w:rPr>
          <w:rFonts w:ascii="Helvetica" w:hAnsi="Helvetica" w:cs="Helvetica"/>
          <w:color w:val="000080"/>
        </w:rPr>
        <w:t xml:space="preserve"> </w:t>
      </w:r>
      <w:r>
        <w:rPr>
          <w:rFonts w:ascii="Helvetica" w:hAnsi="Helvetica" w:cs="Helvetica"/>
          <w:color w:val="000080"/>
        </w:rPr>
        <w:t>무엇인가</w:t>
      </w:r>
      <w:r>
        <w:rPr>
          <w:rFonts w:ascii="Helvetica" w:hAnsi="Helvetica" w:cs="Helvetica"/>
          <w:color w:val="000080"/>
        </w:rPr>
        <w:t>?</w:t>
      </w:r>
    </w:p>
    <w:p w14:paraId="424837DE" w14:textId="77777777" w:rsidR="00E04D86" w:rsidRDefault="00E04D86" w:rsidP="00E04D86">
      <w:pPr>
        <w:pStyle w:val="a3"/>
        <w:spacing w:before="150" w:beforeAutospacing="0" w:after="24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= </w:t>
      </w:r>
      <w:r>
        <w:rPr>
          <w:rFonts w:ascii="Helvetica" w:hAnsi="Helvetica" w:cs="Helvetica"/>
          <w:color w:val="333333"/>
        </w:rPr>
        <w:t>모든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기술을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이용해봐라</w:t>
      </w:r>
      <w:r>
        <w:rPr>
          <w:rFonts w:ascii="Helvetica" w:hAnsi="Helvetica" w:cs="Helvetica"/>
          <w:color w:val="333333"/>
        </w:rPr>
        <w:t>. </w:t>
      </w:r>
      <w:hyperlink r:id="rId4" w:tgtFrame="_blank" w:history="1">
        <w:r>
          <w:rPr>
            <w:rStyle w:val="a4"/>
            <w:rFonts w:ascii="Helvetica" w:hAnsi="Helvetica" w:cs="Helvetica"/>
          </w:rPr>
          <w:t>토치</w:t>
        </w:r>
      </w:hyperlink>
      <w:r>
        <w:rPr>
          <w:rFonts w:ascii="Helvetica" w:hAnsi="Helvetica" w:cs="Helvetica"/>
          <w:color w:val="333333"/>
        </w:rPr>
        <w:t>, </w:t>
      </w:r>
      <w:hyperlink r:id="rId5" w:tgtFrame="_blank" w:history="1">
        <w:r>
          <w:rPr>
            <w:rStyle w:val="a4"/>
            <w:rFonts w:ascii="Helvetica" w:hAnsi="Helvetica" w:cs="Helvetica"/>
          </w:rPr>
          <w:t>카페</w:t>
        </w:r>
      </w:hyperlink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등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다른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기술들을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다운로드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하는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어려운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아니다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다양한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기술을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작은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예제와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함께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일단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사용해보라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그러면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결국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여러분들의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상황에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적합한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기술을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찾을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있을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거다</w:t>
      </w:r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텐서플로우가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모든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문제를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해결할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있는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만능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기술은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아니다</w:t>
      </w:r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텐서플로우의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장점은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구글이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만든</w:t>
      </w:r>
      <w:r>
        <w:rPr>
          <w:rFonts w:ascii="Helvetica" w:hAnsi="Helvetica" w:cs="Helvetica"/>
          <w:color w:val="333333"/>
        </w:rPr>
        <w:t xml:space="preserve"> 2</w:t>
      </w:r>
      <w:r>
        <w:rPr>
          <w:rFonts w:ascii="Helvetica" w:hAnsi="Helvetica" w:cs="Helvetica"/>
          <w:color w:val="333333"/>
        </w:rPr>
        <w:t>세대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머신러닝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기술이고</w:t>
      </w:r>
      <w:r>
        <w:rPr>
          <w:rFonts w:ascii="Helvetica" w:hAnsi="Helvetica" w:cs="Helvetica"/>
          <w:color w:val="333333"/>
        </w:rPr>
        <w:t>, 100</w:t>
      </w:r>
      <w:r>
        <w:rPr>
          <w:rFonts w:ascii="Helvetica" w:hAnsi="Helvetica" w:cs="Helvetica"/>
          <w:color w:val="333333"/>
        </w:rPr>
        <w:t>여명의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인력이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투여되는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기술이라는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점이다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그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말은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지원이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활발하고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오류도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빨리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발견하고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개선할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있다는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뜻이다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작은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회사의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직원이고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어떤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기술을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선택할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고민하고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있다면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텐서플로우가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분명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좋은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대안이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것이다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큰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데이터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규모에서는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더더욱</w:t>
      </w:r>
      <w:r>
        <w:rPr>
          <w:rFonts w:ascii="Helvetica" w:hAnsi="Helvetica" w:cs="Helvetica"/>
          <w:color w:val="333333"/>
        </w:rPr>
        <w:t>.</w:t>
      </w:r>
    </w:p>
    <w:p w14:paraId="67940614" w14:textId="77777777" w:rsidR="00AD580B" w:rsidRDefault="00AD580B"/>
    <w:p w14:paraId="34BA2394" w14:textId="77777777" w:rsidR="00E04D86" w:rsidRDefault="00E04D86">
      <w:r>
        <w:rPr>
          <w:rFonts w:hint="eastAsia"/>
        </w:rPr>
        <w:t>출처:</w:t>
      </w:r>
      <w:r>
        <w:t xml:space="preserve"> </w:t>
      </w:r>
      <w:hyperlink r:id="rId6" w:history="1">
        <w:r w:rsidRPr="00A560DD">
          <w:rPr>
            <w:rStyle w:val="a4"/>
          </w:rPr>
          <w:t>http://www.bloter.net/archives/254962</w:t>
        </w:r>
      </w:hyperlink>
    </w:p>
    <w:p w14:paraId="63F3B756" w14:textId="77777777" w:rsidR="00E04D86" w:rsidRDefault="00E04D86"/>
    <w:p w14:paraId="17CD3E87" w14:textId="77777777" w:rsidR="00DB7530" w:rsidRDefault="00DB7530">
      <w:r>
        <w:t>Cortex-m4</w:t>
      </w:r>
    </w:p>
    <w:p w14:paraId="37E4842E" w14:textId="77777777" w:rsidR="00DB7530" w:rsidRDefault="00BB3962">
      <w:r>
        <w:t>N</w:t>
      </w:r>
      <w:r w:rsidR="00DB7530">
        <w:t>rf</w:t>
      </w:r>
      <w:r>
        <w:t>52832</w:t>
      </w:r>
      <w:ins w:id="0" w:author="최철원" w:date="2019-01-31T10:56:00Z">
        <w:r w:rsidR="000321C6">
          <w:t>(</w:t>
        </w:r>
        <w:r w:rsidR="000321C6">
          <w:rPr>
            <w:rFonts w:hint="eastAsia"/>
          </w:rPr>
          <w:t>음성인식,</w:t>
        </w:r>
        <w:r w:rsidR="000321C6">
          <w:t xml:space="preserve"> </w:t>
        </w:r>
        <w:r w:rsidR="000321C6">
          <w:rPr>
            <w:rFonts w:hint="eastAsia"/>
          </w:rPr>
          <w:t>모션센서 등 포함</w:t>
        </w:r>
        <w:r w:rsidR="000321C6">
          <w:t>)</w:t>
        </w:r>
      </w:ins>
    </w:p>
    <w:p w14:paraId="54AFA8F5" w14:textId="77777777" w:rsidR="00DB7530" w:rsidRPr="000321C6" w:rsidRDefault="00DB7530"/>
    <w:p w14:paraId="71F1AD72" w14:textId="77777777" w:rsidR="00086C8B" w:rsidRDefault="00086C8B"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</w:t>
      </w:r>
      <w:r>
        <w:t xml:space="preserve">vs </w:t>
      </w:r>
      <w:proofErr w:type="spellStart"/>
      <w:r>
        <w:rPr>
          <w:rFonts w:hint="eastAsia"/>
        </w:rPr>
        <w:t>테아노</w:t>
      </w:r>
      <w:proofErr w:type="spellEnd"/>
      <w:r>
        <w:rPr>
          <w:rFonts w:hint="eastAsia"/>
        </w:rPr>
        <w:t>(</w:t>
      </w:r>
      <w:r>
        <w:t>Theano)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토치(T</w:t>
      </w:r>
      <w:r>
        <w:t>orch</w:t>
      </w:r>
      <w:r w:rsidR="004F387B">
        <w:t>)</w:t>
      </w:r>
    </w:p>
    <w:p w14:paraId="5F97E493" w14:textId="77777777" w:rsidR="00086C8B" w:rsidRDefault="000B7CE4">
      <w:hyperlink r:id="rId7" w:history="1">
        <w:r w:rsidR="00086C8B" w:rsidRPr="0095356C">
          <w:rPr>
            <w:rStyle w:val="a4"/>
          </w:rPr>
          <w:t>https://tensorflow.blog/2015/11/18/%ED%85%90%EC%84%9C%ED%94%8C%EB%A1%9C%EC%9A%B0-vs-%ED%85%8C%EC%95%84%EB%85%B8theano-vs-%ED%86%A0%EC%B9%98torch/</w:t>
        </w:r>
      </w:hyperlink>
    </w:p>
    <w:p w14:paraId="6128C679" w14:textId="77777777" w:rsidR="00C1531C" w:rsidRDefault="00C1531C"/>
    <w:p w14:paraId="7452FF73" w14:textId="77777777" w:rsidR="00C1531C" w:rsidRDefault="000B7CE4">
      <w:hyperlink r:id="rId8" w:history="1">
        <w:r w:rsidR="00C1531C" w:rsidRPr="0095356C">
          <w:rPr>
            <w:rStyle w:val="a4"/>
          </w:rPr>
          <w:t>https://tensorflow.blog/tag/theano/</w:t>
        </w:r>
      </w:hyperlink>
    </w:p>
    <w:p w14:paraId="2F1EC368" w14:textId="77777777" w:rsidR="00C1531C" w:rsidRDefault="00C1531C"/>
    <w:p w14:paraId="4A3B4486" w14:textId="77777777" w:rsidR="00C1531C" w:rsidRDefault="00C1531C">
      <w:pPr>
        <w:rPr>
          <w:rFonts w:ascii="Georgia" w:hAnsi="Georgia"/>
          <w:spacing w:val="-1"/>
          <w:szCs w:val="20"/>
        </w:rPr>
      </w:pPr>
      <w:r w:rsidRPr="00C1531C">
        <w:rPr>
          <w:rFonts w:ascii="Georgia" w:hAnsi="Georgia"/>
          <w:spacing w:val="-1"/>
          <w:szCs w:val="20"/>
        </w:rPr>
        <w:t>또한</w:t>
      </w:r>
      <w:r w:rsidRPr="00C1531C">
        <w:rPr>
          <w:rFonts w:ascii="Georgia" w:hAnsi="Georgia"/>
          <w:spacing w:val="-1"/>
          <w:szCs w:val="20"/>
        </w:rPr>
        <w:t xml:space="preserve"> </w:t>
      </w:r>
      <w:proofErr w:type="spellStart"/>
      <w:r w:rsidRPr="00C1531C">
        <w:rPr>
          <w:rFonts w:ascii="Georgia" w:hAnsi="Georgia"/>
          <w:spacing w:val="-1"/>
          <w:szCs w:val="20"/>
        </w:rPr>
        <w:t>텐서플로우는</w:t>
      </w:r>
      <w:proofErr w:type="spellEnd"/>
      <w:r w:rsidRPr="00C1531C">
        <w:rPr>
          <w:rFonts w:ascii="Georgia" w:hAnsi="Georgia"/>
          <w:spacing w:val="-1"/>
          <w:szCs w:val="20"/>
        </w:rPr>
        <w:t xml:space="preserve"> C, Java, Go, C#, Rust, Julia, R </w:t>
      </w:r>
      <w:r w:rsidRPr="00C1531C">
        <w:rPr>
          <w:rFonts w:ascii="Georgia" w:hAnsi="Georgia"/>
          <w:spacing w:val="-1"/>
          <w:szCs w:val="20"/>
        </w:rPr>
        <w:t>등의</w:t>
      </w:r>
      <w:r w:rsidRPr="00C1531C">
        <w:rPr>
          <w:rFonts w:ascii="Georgia" w:hAnsi="Georgia"/>
          <w:spacing w:val="-1"/>
          <w:szCs w:val="20"/>
        </w:rPr>
        <w:t xml:space="preserve"> (</w:t>
      </w:r>
      <w:r w:rsidRPr="00C1531C">
        <w:rPr>
          <w:rFonts w:ascii="Georgia" w:hAnsi="Georgia"/>
          <w:spacing w:val="-1"/>
          <w:szCs w:val="20"/>
        </w:rPr>
        <w:t>일부는</w:t>
      </w:r>
      <w:r w:rsidRPr="00C1531C">
        <w:rPr>
          <w:rFonts w:ascii="Georgia" w:hAnsi="Georgia"/>
          <w:spacing w:val="-1"/>
          <w:szCs w:val="20"/>
        </w:rPr>
        <w:t xml:space="preserve"> </w:t>
      </w:r>
      <w:r w:rsidRPr="00C1531C">
        <w:rPr>
          <w:rFonts w:ascii="Georgia" w:hAnsi="Georgia"/>
          <w:spacing w:val="-1"/>
          <w:szCs w:val="20"/>
        </w:rPr>
        <w:t>더</w:t>
      </w:r>
      <w:r w:rsidRPr="00C1531C">
        <w:rPr>
          <w:rFonts w:ascii="Georgia" w:hAnsi="Georgia"/>
          <w:spacing w:val="-1"/>
          <w:szCs w:val="20"/>
        </w:rPr>
        <w:t xml:space="preserve"> </w:t>
      </w:r>
      <w:r w:rsidRPr="00C1531C">
        <w:rPr>
          <w:rFonts w:ascii="Georgia" w:hAnsi="Georgia"/>
          <w:spacing w:val="-1"/>
          <w:szCs w:val="20"/>
        </w:rPr>
        <w:t>넓은</w:t>
      </w:r>
      <w:r w:rsidRPr="00C1531C">
        <w:rPr>
          <w:rFonts w:ascii="Georgia" w:hAnsi="Georgia"/>
          <w:spacing w:val="-1"/>
          <w:szCs w:val="20"/>
        </w:rPr>
        <w:t xml:space="preserve"> </w:t>
      </w:r>
      <w:r w:rsidRPr="00C1531C">
        <w:rPr>
          <w:rFonts w:ascii="Georgia" w:hAnsi="Georgia"/>
          <w:spacing w:val="-1"/>
          <w:szCs w:val="20"/>
        </w:rPr>
        <w:t>커뮤니티에서</w:t>
      </w:r>
      <w:r w:rsidRPr="00C1531C">
        <w:rPr>
          <w:rFonts w:ascii="Georgia" w:hAnsi="Georgia"/>
          <w:spacing w:val="-1"/>
          <w:szCs w:val="20"/>
        </w:rPr>
        <w:t xml:space="preserve"> </w:t>
      </w:r>
      <w:proofErr w:type="spellStart"/>
      <w:r w:rsidRPr="00C1531C">
        <w:rPr>
          <w:rFonts w:ascii="Georgia" w:hAnsi="Georgia"/>
          <w:spacing w:val="-1"/>
          <w:szCs w:val="20"/>
        </w:rPr>
        <w:t>유지보수되는</w:t>
      </w:r>
      <w:proofErr w:type="spellEnd"/>
      <w:r w:rsidRPr="00C1531C">
        <w:rPr>
          <w:rFonts w:ascii="Georgia" w:hAnsi="Georgia"/>
          <w:spacing w:val="-1"/>
          <w:szCs w:val="20"/>
        </w:rPr>
        <w:t xml:space="preserve">) </w:t>
      </w:r>
      <w:r w:rsidRPr="00C1531C">
        <w:rPr>
          <w:rFonts w:ascii="Georgia" w:hAnsi="Georgia"/>
          <w:spacing w:val="-1"/>
          <w:szCs w:val="20"/>
        </w:rPr>
        <w:t>추가</w:t>
      </w:r>
      <w:r w:rsidRPr="00C1531C">
        <w:rPr>
          <w:rFonts w:ascii="Georgia" w:hAnsi="Georgia"/>
          <w:spacing w:val="-1"/>
          <w:szCs w:val="20"/>
        </w:rPr>
        <w:t xml:space="preserve"> </w:t>
      </w:r>
      <w:r w:rsidRPr="00C1531C">
        <w:rPr>
          <w:rFonts w:ascii="Georgia" w:hAnsi="Georgia"/>
          <w:spacing w:val="-1"/>
          <w:szCs w:val="20"/>
        </w:rPr>
        <w:t>언어를</w:t>
      </w:r>
      <w:r w:rsidRPr="00C1531C">
        <w:rPr>
          <w:rFonts w:ascii="Georgia" w:hAnsi="Georgia"/>
          <w:spacing w:val="-1"/>
          <w:szCs w:val="20"/>
        </w:rPr>
        <w:t xml:space="preserve"> </w:t>
      </w:r>
      <w:r w:rsidRPr="00C1531C">
        <w:rPr>
          <w:rFonts w:ascii="Georgia" w:hAnsi="Georgia"/>
          <w:spacing w:val="-1"/>
          <w:szCs w:val="20"/>
        </w:rPr>
        <w:t>지원합니다</w:t>
      </w:r>
      <w:r w:rsidRPr="00C1531C">
        <w:rPr>
          <w:rFonts w:ascii="Georgia" w:hAnsi="Georgia"/>
          <w:spacing w:val="-1"/>
          <w:szCs w:val="20"/>
        </w:rPr>
        <w:t>.</w:t>
      </w:r>
    </w:p>
    <w:p w14:paraId="5EC0970E" w14:textId="77777777" w:rsidR="001A3167" w:rsidRDefault="001A3167">
      <w:pPr>
        <w:rPr>
          <w:rFonts w:ascii="Georgia" w:hAnsi="Georgia"/>
          <w:spacing w:val="-1"/>
          <w:szCs w:val="20"/>
        </w:rPr>
      </w:pPr>
      <w:r w:rsidRPr="001A3167">
        <w:rPr>
          <w:rFonts w:ascii="Georgia" w:hAnsi="Georgia" w:hint="eastAsia"/>
          <w:spacing w:val="-1"/>
          <w:szCs w:val="20"/>
        </w:rPr>
        <w:t>(</w:t>
      </w:r>
      <w:r w:rsidRPr="001A3167">
        <w:rPr>
          <w:rFonts w:ascii="Georgia" w:hAnsi="Georgia" w:hint="eastAsia"/>
          <w:spacing w:val="-1"/>
          <w:szCs w:val="20"/>
        </w:rPr>
        <w:t>출처</w:t>
      </w:r>
      <w:r w:rsidRPr="001A3167">
        <w:rPr>
          <w:rFonts w:ascii="Georgia" w:hAnsi="Georgia" w:hint="eastAsia"/>
          <w:spacing w:val="-1"/>
          <w:szCs w:val="20"/>
        </w:rPr>
        <w:t>:</w:t>
      </w:r>
      <w:r w:rsidRPr="001A3167">
        <w:rPr>
          <w:rFonts w:ascii="Georgia" w:hAnsi="Georgia"/>
          <w:spacing w:val="-1"/>
          <w:szCs w:val="20"/>
        </w:rPr>
        <w:t xml:space="preserve"> </w:t>
      </w:r>
      <w:hyperlink r:id="rId9" w:history="1">
        <w:r w:rsidRPr="0095356C">
          <w:rPr>
            <w:rStyle w:val="a4"/>
            <w:rFonts w:ascii="Georgia" w:hAnsi="Georgia"/>
            <w:spacing w:val="-1"/>
            <w:szCs w:val="20"/>
          </w:rPr>
          <w:t>https://medium.com/@ljb7977/%ED%85%90%EC%84%9C%ED%94%8C%EB%A1%9C%EC%9A%B0-2-0%EC%97%90%EC%84%9C-%EB%8B%AC%EB%9D%BC%EC%A7%80%EB%8A%94-%EC%A0%90-6e233e0c7fbe</w:t>
        </w:r>
      </w:hyperlink>
      <w:r w:rsidRPr="001A3167">
        <w:rPr>
          <w:rFonts w:ascii="Georgia" w:hAnsi="Georgia"/>
          <w:spacing w:val="-1"/>
          <w:szCs w:val="20"/>
        </w:rPr>
        <w:t>)</w:t>
      </w:r>
    </w:p>
    <w:p w14:paraId="1D6FCDC7" w14:textId="77777777" w:rsidR="001A3167" w:rsidRDefault="001A3167">
      <w:pPr>
        <w:rPr>
          <w:szCs w:val="20"/>
        </w:rPr>
      </w:pPr>
    </w:p>
    <w:p w14:paraId="65360F07" w14:textId="77777777" w:rsidR="001A3167" w:rsidRDefault="001A3167">
      <w:pPr>
        <w:rPr>
          <w:szCs w:val="20"/>
        </w:rPr>
      </w:pPr>
    </w:p>
    <w:p w14:paraId="65EB612C" w14:textId="77777777" w:rsidR="001A3167" w:rsidRDefault="001A3167">
      <w:pPr>
        <w:rPr>
          <w:szCs w:val="20"/>
        </w:rPr>
      </w:pPr>
    </w:p>
    <w:p w14:paraId="11FBC8D4" w14:textId="77777777" w:rsidR="001A3167" w:rsidRPr="001A3167" w:rsidRDefault="001A3167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75543181" wp14:editId="39FC084A">
            <wp:extent cx="5724525" cy="3600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1974" w14:textId="77777777" w:rsidR="001A3167" w:rsidRDefault="001A3167">
      <w:r>
        <w:rPr>
          <w:noProof/>
        </w:rPr>
        <w:drawing>
          <wp:inline distT="0" distB="0" distL="0" distR="0" wp14:anchorId="14D6E46A" wp14:editId="13056EB5">
            <wp:extent cx="5724525" cy="2190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1F9A" w14:textId="77777777" w:rsidR="001A3167" w:rsidRDefault="001A3167"/>
    <w:p w14:paraId="45063415" w14:textId="77777777" w:rsidR="00F80C2D" w:rsidRDefault="001A3167">
      <w:r>
        <w:rPr>
          <w:rFonts w:hint="eastAsia"/>
        </w:rPr>
        <w:t>(출처:</w:t>
      </w:r>
      <w:r>
        <w:t xml:space="preserve"> </w:t>
      </w:r>
      <w:r w:rsidRPr="001A3167">
        <w:t>file:///C:/Users/%EC%B5%9C%EC%B2%A0%EC%9B%90/Downloads/%EB%A8%B8%EC%8B%A0%EB%9F%AC%EB%8B%9D%20%ED%99%9C%EC%9A%A9%EC%9D%84%20%EC%9C%84%ED%95%9C%20%EC%98%A4%ED%94%88%ED%94%8C%EB%9E%AB%ED%8F%BC%20%ED%98%84%ED%99%A9.pdf</w:t>
      </w:r>
      <w:r>
        <w:t>)</w:t>
      </w:r>
    </w:p>
    <w:p w14:paraId="1A08F202" w14:textId="77777777" w:rsidR="00086C8B" w:rsidRDefault="00086C8B">
      <w:pPr>
        <w:rPr>
          <w:ins w:id="1" w:author="최철원" w:date="2019-01-31T13:52:00Z"/>
        </w:rPr>
      </w:pPr>
    </w:p>
    <w:p w14:paraId="6438EB2D" w14:textId="77777777" w:rsidR="00382144" w:rsidRDefault="00382144">
      <w:pPr>
        <w:rPr>
          <w:ins w:id="2" w:author="최철원" w:date="2019-01-31T13:52:00Z"/>
        </w:rPr>
      </w:pPr>
      <w:ins w:id="3" w:author="최철원" w:date="2019-01-31T13:52:00Z">
        <w:r>
          <w:fldChar w:fldCharType="begin"/>
        </w:r>
        <w:r>
          <w:instrText xml:space="preserve"> HYPERLINK "</w:instrText>
        </w:r>
        <w:r w:rsidRPr="00382144">
          <w:instrText>https://medium.com/@jongdae.lim/%EA%B8%B0%EA%B3%84-%ED%95%99%EC%8A%B5-machine-learning-%EC%9D%80-%EC%A6%90%EA%B2%81%EB%8B%A4-part-6-eb0ed6b0ed1d</w:instrText>
        </w:r>
        <w:r>
          <w:instrText xml:space="preserve">" </w:instrText>
        </w:r>
        <w:r>
          <w:fldChar w:fldCharType="separate"/>
        </w:r>
        <w:r w:rsidRPr="00646309">
          <w:rPr>
            <w:rStyle w:val="a4"/>
          </w:rPr>
          <w:t>https://medium.com/@jongdae.lim/%EA%B8%B0%EA%B3%84-%ED%95%99%EC%8A%B5-machine-learning-%EC%9D%80-%EC%A6%90%EA%B2%81%EB%8B%A4-part-6-eb0ed6b0ed1d</w:t>
        </w:r>
        <w:r>
          <w:fldChar w:fldCharType="end"/>
        </w:r>
      </w:ins>
    </w:p>
    <w:p w14:paraId="76A2FCE1" w14:textId="77777777" w:rsidR="00382144" w:rsidRPr="00382144" w:rsidRDefault="00382144"/>
    <w:p w14:paraId="65CC3447" w14:textId="77777777" w:rsidR="001A3167" w:rsidRDefault="001A3167"/>
    <w:p w14:paraId="65FE8166" w14:textId="77777777" w:rsidR="00086C8B" w:rsidRDefault="00086C8B"/>
    <w:p w14:paraId="6FB71EB0" w14:textId="77777777" w:rsidR="00086C8B" w:rsidRDefault="001A3167">
      <w:proofErr w:type="spellStart"/>
      <w:r>
        <w:rPr>
          <w:rFonts w:hint="eastAsia"/>
        </w:rPr>
        <w:t>텐서플로우</w:t>
      </w:r>
      <w:proofErr w:type="spellEnd"/>
    </w:p>
    <w:p w14:paraId="5F2130B5" w14:textId="77777777" w:rsidR="001A3167" w:rsidRPr="003F1239" w:rsidRDefault="003F1239">
      <w:r>
        <w:rPr>
          <w:rStyle w:val="seffnanumbarungothic"/>
          <w:rFonts w:ascii="Helvetica" w:hAnsi="Helvetica" w:cs="Helvetica"/>
          <w:color w:val="000000"/>
          <w:szCs w:val="20"/>
          <w:shd w:val="clear" w:color="auto" w:fill="FFFFFF"/>
        </w:rPr>
        <w:t>● </w:t>
      </w:r>
      <w:del w:id="4" w:author="최철원" w:date="2019-02-22T11:27:00Z">
        <w:r w:rsidDel="000B7CE4">
          <w:rPr>
            <w:rStyle w:val="seffnanumbarungothic"/>
            <w:rFonts w:ascii="Helvetica" w:hAnsi="Helvetica" w:cs="Helvetica"/>
            <w:color w:val="000000"/>
            <w:szCs w:val="20"/>
            <w:shd w:val="clear" w:color="auto" w:fill="FFFFFF"/>
          </w:rPr>
          <w:delText> </w:delText>
        </w:r>
      </w:del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데이터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플로우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그래프를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통한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풍부한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표현력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sefst4"/>
          <w:rFonts w:ascii="Helvetica" w:hAnsi="Helvetica" w:cs="Helvetica"/>
          <w:color w:val="000000"/>
          <w:szCs w:val="20"/>
          <w:shd w:val="clear" w:color="auto" w:fill="FFFFFF"/>
        </w:rPr>
        <w:t>● 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코드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수정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없이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CPU/GPU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모드로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동작</w:t>
      </w:r>
      <w:bookmarkStart w:id="5" w:name="_GoBack"/>
      <w:bookmarkEnd w:id="5"/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seffnanumbarungothic"/>
          <w:rFonts w:ascii="Helvetica" w:hAnsi="Helvetica" w:cs="Helvetica"/>
          <w:color w:val="000000"/>
          <w:szCs w:val="20"/>
          <w:shd w:val="clear" w:color="auto" w:fill="FFFFFF"/>
        </w:rPr>
        <w:t>●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아이디어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테스트에서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서비스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단계까지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이용가능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seffnanumbarungothic"/>
          <w:rFonts w:ascii="Helvetica" w:hAnsi="Helvetica" w:cs="Helvetica"/>
          <w:color w:val="000000"/>
          <w:szCs w:val="20"/>
          <w:shd w:val="clear" w:color="auto" w:fill="FFFFFF"/>
        </w:rPr>
        <w:t>●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 (distributed)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실행환경이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가능함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seffnanumbarungothic"/>
          <w:rFonts w:ascii="Helvetica" w:hAnsi="Helvetica" w:cs="Helvetica"/>
          <w:color w:val="000000"/>
          <w:szCs w:val="20"/>
          <w:shd w:val="clear" w:color="auto" w:fill="FFFFFF"/>
        </w:rPr>
        <w:t>●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 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계산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구조와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목표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함수만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정의하면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자동으로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미분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계산을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처리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seffnanumbarungothic"/>
          <w:rFonts w:ascii="Helvetica" w:hAnsi="Helvetica" w:cs="Helvetica"/>
          <w:color w:val="000000"/>
          <w:szCs w:val="20"/>
          <w:shd w:val="clear" w:color="auto" w:fill="FFFFFF"/>
        </w:rPr>
        <w:t>●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 Python/C++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를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지원하며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, SWIG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를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통해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다양한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언어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지원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가능</w:t>
      </w:r>
    </w:p>
    <w:p w14:paraId="175689D1" w14:textId="77777777" w:rsidR="001A3167" w:rsidRPr="003F1239" w:rsidRDefault="003F1239">
      <w:r>
        <w:rPr>
          <w:rStyle w:val="seffnanumbarungothic"/>
          <w:rFonts w:ascii="inherit" w:hAnsi="inherit" w:cs="Helvetica"/>
          <w:b/>
          <w:bCs/>
          <w:color w:val="004C80"/>
          <w:sz w:val="42"/>
          <w:szCs w:val="42"/>
          <w:shd w:val="clear" w:color="auto" w:fill="FFFFFF"/>
        </w:rPr>
        <w:t>관련소프트웨어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● </w:t>
      </w:r>
      <w:proofErr w:type="spellStart"/>
      <w:r>
        <w:rPr>
          <w:rStyle w:val="sefst2"/>
          <w:rFonts w:ascii="inherit" w:hAnsi="inherit" w:cs="Helvetica"/>
          <w:b/>
          <w:bCs/>
          <w:color w:val="000000"/>
          <w:sz w:val="29"/>
          <w:szCs w:val="29"/>
          <w:shd w:val="clear" w:color="auto" w:fill="FFFFFF"/>
        </w:rPr>
        <w:t>텐서보드</w:t>
      </w:r>
      <w:proofErr w:type="spellEnd"/>
      <w:r>
        <w:rPr>
          <w:rStyle w:val="sefst2"/>
          <w:rFonts w:ascii="inherit" w:hAnsi="inherit" w:cs="Helvetica"/>
          <w:b/>
          <w:bCs/>
          <w:color w:val="000000"/>
          <w:sz w:val="29"/>
          <w:szCs w:val="29"/>
          <w:shd w:val="clear" w:color="auto" w:fill="FFFFFF"/>
        </w:rPr>
        <w:t>(</w:t>
      </w:r>
      <w:proofErr w:type="spellStart"/>
      <w:r>
        <w:rPr>
          <w:rStyle w:val="sefst2"/>
          <w:rFonts w:ascii="inherit" w:hAnsi="inherit" w:cs="Helvetica"/>
          <w:b/>
          <w:bCs/>
          <w:color w:val="000000"/>
          <w:sz w:val="29"/>
          <w:szCs w:val="29"/>
          <w:shd w:val="clear" w:color="auto" w:fill="FFFFFF"/>
        </w:rPr>
        <w:t>TensorBoard</w:t>
      </w:r>
      <w:proofErr w:type="spellEnd"/>
      <w:r>
        <w:rPr>
          <w:rStyle w:val="sefst2"/>
          <w:rFonts w:ascii="inherit" w:hAnsi="inherit" w:cs="Helvetica"/>
          <w:b/>
          <w:bCs/>
          <w:color w:val="000000"/>
          <w:sz w:val="29"/>
          <w:szCs w:val="29"/>
          <w:shd w:val="clear" w:color="auto" w:fill="FFFFFF"/>
        </w:rPr>
        <w:t>)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기본적으로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텐서플로우에</w:t>
      </w:r>
      <w:proofErr w:type="spellEnd"/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내장된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그래프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시각화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소프트웨어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proofErr w:type="spellStart"/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텐서플로우</w:t>
      </w:r>
      <w:proofErr w:type="spellEnd"/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실행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중의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log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파일을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이용해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모델의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동작을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살핌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통계요약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,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학습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분석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,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디버깅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등에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도움을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줌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● </w:t>
      </w:r>
      <w:proofErr w:type="spellStart"/>
      <w:r>
        <w:rPr>
          <w:rStyle w:val="sefst2"/>
          <w:rFonts w:ascii="inherit" w:hAnsi="inherit" w:cs="Helvetica"/>
          <w:b/>
          <w:bCs/>
          <w:color w:val="000000"/>
          <w:sz w:val="29"/>
          <w:szCs w:val="29"/>
          <w:shd w:val="clear" w:color="auto" w:fill="FFFFFF"/>
        </w:rPr>
        <w:t>텐서플로우</w:t>
      </w:r>
      <w:proofErr w:type="spellEnd"/>
      <w:r>
        <w:rPr>
          <w:rStyle w:val="sefst2"/>
          <w:rFonts w:ascii="inherit" w:hAnsi="inherit" w:cs="Helvetica"/>
          <w:b/>
          <w:bCs/>
          <w:color w:val="000000"/>
          <w:sz w:val="29"/>
          <w:szCs w:val="29"/>
          <w:shd w:val="clear" w:color="auto" w:fill="FFFFFF"/>
        </w:rPr>
        <w:t xml:space="preserve"> </w:t>
      </w:r>
      <w:r>
        <w:rPr>
          <w:rStyle w:val="sefst2"/>
          <w:rFonts w:ascii="inherit" w:hAnsi="inherit" w:cs="Helvetica"/>
          <w:b/>
          <w:bCs/>
          <w:color w:val="000000"/>
          <w:sz w:val="29"/>
          <w:szCs w:val="29"/>
          <w:shd w:val="clear" w:color="auto" w:fill="FFFFFF"/>
        </w:rPr>
        <w:t>서빙</w:t>
      </w:r>
      <w:r>
        <w:rPr>
          <w:rStyle w:val="sefst2"/>
          <w:rFonts w:ascii="inherit" w:hAnsi="inherit" w:cs="Helvetica"/>
          <w:b/>
          <w:bCs/>
          <w:color w:val="000000"/>
          <w:sz w:val="29"/>
          <w:szCs w:val="29"/>
          <w:shd w:val="clear" w:color="auto" w:fill="FFFFFF"/>
        </w:rPr>
        <w:t> </w:t>
      </w:r>
      <w:r>
        <w:rPr>
          <w:rStyle w:val="seffnanumbarungothic"/>
          <w:rFonts w:ascii="inherit" w:hAnsi="inherit" w:cs="Helvetica"/>
          <w:b/>
          <w:bCs/>
          <w:color w:val="000000"/>
          <w:sz w:val="29"/>
          <w:szCs w:val="29"/>
          <w:shd w:val="clear" w:color="auto" w:fill="FFFFFF"/>
        </w:rPr>
        <w:t>(Tensor Serving)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학습된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텐서플로우</w:t>
      </w:r>
      <w:proofErr w:type="spellEnd"/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모델을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쉽게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활용할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수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있는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소프트웨어로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내장된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함수를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사용하여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자신의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모델을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export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하고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이를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텐서플로우</w:t>
      </w:r>
      <w:proofErr w:type="spellEnd"/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서빙에서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proofErr w:type="gramStart"/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사용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함</w:t>
      </w:r>
      <w:proofErr w:type="gramEnd"/>
      <w:r>
        <w:rPr>
          <w:rStyle w:val="seffnanumbarungothic"/>
          <w:rFonts w:ascii="Helvetica" w:hAnsi="Helvetica" w:cs="Helvetica"/>
          <w:color w:val="000000"/>
          <w:shd w:val="clear" w:color="auto" w:fill="FFFFFF"/>
        </w:rPr>
        <w:t> </w:t>
      </w:r>
    </w:p>
    <w:p w14:paraId="6DF1C647" w14:textId="77777777" w:rsidR="001A3167" w:rsidRDefault="001A3167"/>
    <w:p w14:paraId="6F508A33" w14:textId="77777777" w:rsidR="001A3167" w:rsidRPr="00086C8B" w:rsidRDefault="001A3167"/>
    <w:p w14:paraId="7FD2C2D4" w14:textId="77777777" w:rsidR="00F80C2D" w:rsidRDefault="00F80C2D"/>
    <w:p w14:paraId="53894C68" w14:textId="77777777" w:rsidR="00F80C2D" w:rsidRDefault="0035787E">
      <w:r>
        <w:t>csv</w:t>
      </w:r>
      <w:r>
        <w:rPr>
          <w:rFonts w:hint="eastAsia"/>
        </w:rPr>
        <w:t xml:space="preserve">파일을 </w:t>
      </w:r>
      <w:r w:rsidR="00F80C2D">
        <w:rPr>
          <w:rFonts w:hint="eastAsia"/>
        </w:rPr>
        <w:t>T</w:t>
      </w:r>
      <w:r w:rsidR="00F80C2D">
        <w:t>ensorFlow</w:t>
      </w:r>
      <w:r>
        <w:rPr>
          <w:rFonts w:hint="eastAsia"/>
        </w:rPr>
        <w:t xml:space="preserve"> 이용</w:t>
      </w:r>
      <w:r w:rsidR="00F80C2D">
        <w:rPr>
          <w:rFonts w:hint="eastAsia"/>
        </w:rPr>
        <w:t xml:space="preserve"> </w:t>
      </w:r>
    </w:p>
    <w:p w14:paraId="55450254" w14:textId="77777777" w:rsidR="0035787E" w:rsidRDefault="000B7CE4">
      <w:hyperlink r:id="rId12" w:history="1">
        <w:r w:rsidR="0035787E" w:rsidRPr="00A560DD">
          <w:rPr>
            <w:rStyle w:val="a4"/>
          </w:rPr>
          <w:t>https://agiantmind.tistory.com/184</w:t>
        </w:r>
      </w:hyperlink>
    </w:p>
    <w:p w14:paraId="53773478" w14:textId="77777777" w:rsidR="0035787E" w:rsidRDefault="000B7CE4">
      <w:hyperlink r:id="rId13" w:history="1">
        <w:r w:rsidR="00691ECA" w:rsidRPr="00A560DD">
          <w:rPr>
            <w:rStyle w:val="a4"/>
          </w:rPr>
          <w:t>https://leechanho.tistory.com/16</w:t>
        </w:r>
      </w:hyperlink>
    </w:p>
    <w:p w14:paraId="1F24C546" w14:textId="77777777" w:rsidR="00691ECA" w:rsidRDefault="00691ECA"/>
    <w:p w14:paraId="60B0D490" w14:textId="77777777" w:rsidR="0035787E" w:rsidRDefault="0035787E"/>
    <w:p w14:paraId="7AD772BF" w14:textId="77777777" w:rsidR="00BB3962" w:rsidRDefault="00BB3962"/>
    <w:p w14:paraId="365A12CE" w14:textId="77777777" w:rsidR="00BB3962" w:rsidRDefault="00BB3962"/>
    <w:p w14:paraId="389047C5" w14:textId="77777777" w:rsidR="00BB3962" w:rsidRDefault="00BB3962"/>
    <w:p w14:paraId="121E2FBA" w14:textId="77777777" w:rsidR="00BB3962" w:rsidRDefault="00BB3962"/>
    <w:p w14:paraId="2B19C046" w14:textId="77777777" w:rsidR="00BB3962" w:rsidRDefault="00BB3962"/>
    <w:p w14:paraId="15F1FEC5" w14:textId="77777777" w:rsidR="00BB3962" w:rsidDel="00E7766B" w:rsidRDefault="00BB3962">
      <w:pPr>
        <w:rPr>
          <w:del w:id="6" w:author="최철원" w:date="2019-01-31T10:08:00Z"/>
        </w:rPr>
      </w:pPr>
    </w:p>
    <w:tbl>
      <w:tblPr>
        <w:tblStyle w:val="a7"/>
        <w:tblW w:w="7213" w:type="dxa"/>
        <w:tblLook w:val="04A0" w:firstRow="1" w:lastRow="0" w:firstColumn="1" w:lastColumn="0" w:noHBand="0" w:noVBand="1"/>
        <w:tblPrChange w:id="7" w:author="최철원" w:date="2019-01-31T10:08:00Z">
          <w:tblPr>
            <w:tblStyle w:val="a7"/>
            <w:tblW w:w="18031" w:type="dxa"/>
            <w:tblLook w:val="04A0" w:firstRow="1" w:lastRow="0" w:firstColumn="1" w:lastColumn="0" w:noHBand="0" w:noVBand="1"/>
          </w:tblPr>
        </w:tblPrChange>
      </w:tblPr>
      <w:tblGrid>
        <w:gridCol w:w="1803"/>
        <w:gridCol w:w="1803"/>
        <w:gridCol w:w="1803"/>
        <w:gridCol w:w="1804"/>
        <w:tblGridChange w:id="8">
          <w:tblGrid>
            <w:gridCol w:w="1803"/>
            <w:gridCol w:w="1803"/>
            <w:gridCol w:w="1803"/>
            <w:gridCol w:w="1804"/>
          </w:tblGrid>
        </w:tblGridChange>
      </w:tblGrid>
      <w:tr w:rsidR="00E7766B" w:rsidDel="00E7766B" w14:paraId="2F658943" w14:textId="77777777" w:rsidTr="00E7766B">
        <w:trPr>
          <w:del w:id="9" w:author="최철원" w:date="2019-01-31T10:08:00Z"/>
        </w:trPr>
        <w:tc>
          <w:tcPr>
            <w:tcW w:w="1803" w:type="dxa"/>
            <w:tcPrChange w:id="10" w:author="최철원" w:date="2019-01-31T10:08:00Z">
              <w:tcPr>
                <w:tcW w:w="1803" w:type="dxa"/>
              </w:tcPr>
            </w:tcPrChange>
          </w:tcPr>
          <w:p w14:paraId="7FC78E06" w14:textId="77777777" w:rsidR="00E7766B" w:rsidDel="00E7766B" w:rsidRDefault="00E7766B" w:rsidP="00AD25B1">
            <w:pPr>
              <w:rPr>
                <w:del w:id="11" w:author="최철원" w:date="2019-01-31T10:08:00Z"/>
              </w:rPr>
            </w:pPr>
          </w:p>
        </w:tc>
        <w:tc>
          <w:tcPr>
            <w:tcW w:w="1803" w:type="dxa"/>
            <w:tcPrChange w:id="12" w:author="최철원" w:date="2019-01-31T10:08:00Z">
              <w:tcPr>
                <w:tcW w:w="1803" w:type="dxa"/>
              </w:tcPr>
            </w:tcPrChange>
          </w:tcPr>
          <w:p w14:paraId="25A080CE" w14:textId="77777777" w:rsidR="00E7766B" w:rsidDel="00E7766B" w:rsidRDefault="00E7766B" w:rsidP="00AD25B1">
            <w:pPr>
              <w:rPr>
                <w:del w:id="13" w:author="최철원" w:date="2019-01-31T10:08:00Z"/>
              </w:rPr>
            </w:pPr>
          </w:p>
        </w:tc>
        <w:tc>
          <w:tcPr>
            <w:tcW w:w="1803" w:type="dxa"/>
            <w:tcPrChange w:id="14" w:author="최철원" w:date="2019-01-31T10:08:00Z">
              <w:tcPr>
                <w:tcW w:w="1803" w:type="dxa"/>
              </w:tcPr>
            </w:tcPrChange>
          </w:tcPr>
          <w:p w14:paraId="197A25CC" w14:textId="77777777" w:rsidR="00E7766B" w:rsidDel="00E7766B" w:rsidRDefault="00E7766B" w:rsidP="00AD25B1">
            <w:pPr>
              <w:rPr>
                <w:del w:id="15" w:author="최철원" w:date="2019-01-31T10:08:00Z"/>
              </w:rPr>
            </w:pPr>
          </w:p>
        </w:tc>
        <w:tc>
          <w:tcPr>
            <w:tcW w:w="1804" w:type="dxa"/>
            <w:tcPrChange w:id="16" w:author="최철원" w:date="2019-01-31T10:08:00Z">
              <w:tcPr>
                <w:tcW w:w="1804" w:type="dxa"/>
              </w:tcPr>
            </w:tcPrChange>
          </w:tcPr>
          <w:p w14:paraId="7E08B71B" w14:textId="77777777" w:rsidR="00E7766B" w:rsidDel="00E7766B" w:rsidRDefault="00E7766B" w:rsidP="00AD25B1">
            <w:pPr>
              <w:rPr>
                <w:del w:id="17" w:author="최철원" w:date="2019-01-31T10:08:00Z"/>
              </w:rPr>
            </w:pPr>
          </w:p>
        </w:tc>
      </w:tr>
      <w:tr w:rsidR="00E7766B" w:rsidDel="00E7766B" w14:paraId="5726D558" w14:textId="77777777" w:rsidTr="00E7766B">
        <w:trPr>
          <w:del w:id="18" w:author="최철원" w:date="2019-01-31T10:08:00Z"/>
        </w:trPr>
        <w:tc>
          <w:tcPr>
            <w:tcW w:w="1803" w:type="dxa"/>
            <w:tcPrChange w:id="19" w:author="최철원" w:date="2019-01-31T10:08:00Z">
              <w:tcPr>
                <w:tcW w:w="1803" w:type="dxa"/>
              </w:tcPr>
            </w:tcPrChange>
          </w:tcPr>
          <w:p w14:paraId="654F8BF4" w14:textId="77777777" w:rsidR="00E7766B" w:rsidDel="00E7766B" w:rsidRDefault="00E7766B" w:rsidP="00AD25B1">
            <w:pPr>
              <w:rPr>
                <w:del w:id="20" w:author="최철원" w:date="2019-01-31T10:08:00Z"/>
              </w:rPr>
            </w:pPr>
          </w:p>
        </w:tc>
        <w:tc>
          <w:tcPr>
            <w:tcW w:w="1803" w:type="dxa"/>
            <w:tcPrChange w:id="21" w:author="최철원" w:date="2019-01-31T10:08:00Z">
              <w:tcPr>
                <w:tcW w:w="1803" w:type="dxa"/>
              </w:tcPr>
            </w:tcPrChange>
          </w:tcPr>
          <w:p w14:paraId="37B90DD2" w14:textId="77777777" w:rsidR="00E7766B" w:rsidDel="00E7766B" w:rsidRDefault="00E7766B" w:rsidP="00AD25B1">
            <w:pPr>
              <w:rPr>
                <w:del w:id="22" w:author="최철원" w:date="2019-01-31T10:08:00Z"/>
              </w:rPr>
            </w:pPr>
          </w:p>
        </w:tc>
        <w:tc>
          <w:tcPr>
            <w:tcW w:w="1803" w:type="dxa"/>
            <w:tcPrChange w:id="23" w:author="최철원" w:date="2019-01-31T10:08:00Z">
              <w:tcPr>
                <w:tcW w:w="1803" w:type="dxa"/>
              </w:tcPr>
            </w:tcPrChange>
          </w:tcPr>
          <w:p w14:paraId="515406A2" w14:textId="77777777" w:rsidR="00E7766B" w:rsidDel="00E7766B" w:rsidRDefault="00E7766B" w:rsidP="00AD25B1">
            <w:pPr>
              <w:rPr>
                <w:del w:id="24" w:author="최철원" w:date="2019-01-31T10:08:00Z"/>
              </w:rPr>
            </w:pPr>
          </w:p>
        </w:tc>
        <w:tc>
          <w:tcPr>
            <w:tcW w:w="1804" w:type="dxa"/>
            <w:tcPrChange w:id="25" w:author="최철원" w:date="2019-01-31T10:08:00Z">
              <w:tcPr>
                <w:tcW w:w="1804" w:type="dxa"/>
              </w:tcPr>
            </w:tcPrChange>
          </w:tcPr>
          <w:p w14:paraId="1F8F4A6C" w14:textId="77777777" w:rsidR="00E7766B" w:rsidDel="00E7766B" w:rsidRDefault="00E7766B" w:rsidP="00AD25B1">
            <w:pPr>
              <w:rPr>
                <w:del w:id="26" w:author="최철원" w:date="2019-01-31T10:08:00Z"/>
              </w:rPr>
            </w:pPr>
          </w:p>
        </w:tc>
      </w:tr>
      <w:tr w:rsidR="00E7766B" w:rsidDel="00E7766B" w14:paraId="3717BEBA" w14:textId="77777777" w:rsidTr="00E7766B">
        <w:trPr>
          <w:del w:id="27" w:author="최철원" w:date="2019-01-31T10:08:00Z"/>
        </w:trPr>
        <w:tc>
          <w:tcPr>
            <w:tcW w:w="1803" w:type="dxa"/>
            <w:tcPrChange w:id="28" w:author="최철원" w:date="2019-01-31T10:08:00Z">
              <w:tcPr>
                <w:tcW w:w="1803" w:type="dxa"/>
              </w:tcPr>
            </w:tcPrChange>
          </w:tcPr>
          <w:p w14:paraId="07D36F15" w14:textId="77777777" w:rsidR="00E7766B" w:rsidDel="00E7766B" w:rsidRDefault="00E7766B" w:rsidP="00AD25B1">
            <w:pPr>
              <w:rPr>
                <w:del w:id="29" w:author="최철원" w:date="2019-01-31T10:08:00Z"/>
              </w:rPr>
            </w:pPr>
          </w:p>
        </w:tc>
        <w:tc>
          <w:tcPr>
            <w:tcW w:w="1803" w:type="dxa"/>
            <w:tcPrChange w:id="30" w:author="최철원" w:date="2019-01-31T10:08:00Z">
              <w:tcPr>
                <w:tcW w:w="1803" w:type="dxa"/>
              </w:tcPr>
            </w:tcPrChange>
          </w:tcPr>
          <w:p w14:paraId="55593180" w14:textId="77777777" w:rsidR="00E7766B" w:rsidDel="00E7766B" w:rsidRDefault="00E7766B" w:rsidP="00AD25B1">
            <w:pPr>
              <w:rPr>
                <w:del w:id="31" w:author="최철원" w:date="2019-01-31T10:08:00Z"/>
              </w:rPr>
            </w:pPr>
          </w:p>
        </w:tc>
        <w:tc>
          <w:tcPr>
            <w:tcW w:w="1803" w:type="dxa"/>
            <w:tcPrChange w:id="32" w:author="최철원" w:date="2019-01-31T10:08:00Z">
              <w:tcPr>
                <w:tcW w:w="1803" w:type="dxa"/>
              </w:tcPr>
            </w:tcPrChange>
          </w:tcPr>
          <w:p w14:paraId="59CCD02B" w14:textId="77777777" w:rsidR="00E7766B" w:rsidDel="00E7766B" w:rsidRDefault="00E7766B" w:rsidP="00AD25B1">
            <w:pPr>
              <w:rPr>
                <w:del w:id="33" w:author="최철원" w:date="2019-01-31T10:08:00Z"/>
              </w:rPr>
            </w:pPr>
          </w:p>
        </w:tc>
        <w:tc>
          <w:tcPr>
            <w:tcW w:w="1804" w:type="dxa"/>
            <w:tcPrChange w:id="34" w:author="최철원" w:date="2019-01-31T10:08:00Z">
              <w:tcPr>
                <w:tcW w:w="1804" w:type="dxa"/>
              </w:tcPr>
            </w:tcPrChange>
          </w:tcPr>
          <w:p w14:paraId="215AE534" w14:textId="77777777" w:rsidR="00E7766B" w:rsidDel="00E7766B" w:rsidRDefault="00E7766B" w:rsidP="00AD25B1">
            <w:pPr>
              <w:rPr>
                <w:del w:id="35" w:author="최철원" w:date="2019-01-31T10:08:00Z"/>
              </w:rPr>
            </w:pPr>
          </w:p>
        </w:tc>
      </w:tr>
      <w:tr w:rsidR="00E7766B" w:rsidDel="00E7766B" w14:paraId="4CD9EAD9" w14:textId="77777777" w:rsidTr="00E7766B">
        <w:trPr>
          <w:del w:id="36" w:author="최철원" w:date="2019-01-31T10:08:00Z"/>
        </w:trPr>
        <w:tc>
          <w:tcPr>
            <w:tcW w:w="1803" w:type="dxa"/>
            <w:tcPrChange w:id="37" w:author="최철원" w:date="2019-01-31T10:08:00Z">
              <w:tcPr>
                <w:tcW w:w="1803" w:type="dxa"/>
              </w:tcPr>
            </w:tcPrChange>
          </w:tcPr>
          <w:p w14:paraId="24FCC04F" w14:textId="77777777" w:rsidR="00E7766B" w:rsidDel="00E7766B" w:rsidRDefault="00E7766B" w:rsidP="00AD25B1">
            <w:pPr>
              <w:rPr>
                <w:del w:id="38" w:author="최철원" w:date="2019-01-31T10:08:00Z"/>
              </w:rPr>
            </w:pPr>
          </w:p>
        </w:tc>
        <w:tc>
          <w:tcPr>
            <w:tcW w:w="1803" w:type="dxa"/>
            <w:tcPrChange w:id="39" w:author="최철원" w:date="2019-01-31T10:08:00Z">
              <w:tcPr>
                <w:tcW w:w="1803" w:type="dxa"/>
              </w:tcPr>
            </w:tcPrChange>
          </w:tcPr>
          <w:p w14:paraId="0F6A6F45" w14:textId="77777777" w:rsidR="00E7766B" w:rsidDel="00E7766B" w:rsidRDefault="00E7766B" w:rsidP="00AD25B1">
            <w:pPr>
              <w:rPr>
                <w:del w:id="40" w:author="최철원" w:date="2019-01-31T10:08:00Z"/>
              </w:rPr>
            </w:pPr>
          </w:p>
        </w:tc>
        <w:tc>
          <w:tcPr>
            <w:tcW w:w="1803" w:type="dxa"/>
            <w:tcPrChange w:id="41" w:author="최철원" w:date="2019-01-31T10:08:00Z">
              <w:tcPr>
                <w:tcW w:w="1803" w:type="dxa"/>
              </w:tcPr>
            </w:tcPrChange>
          </w:tcPr>
          <w:p w14:paraId="013B5202" w14:textId="77777777" w:rsidR="00E7766B" w:rsidDel="00E7766B" w:rsidRDefault="00E7766B" w:rsidP="00AD25B1">
            <w:pPr>
              <w:rPr>
                <w:del w:id="42" w:author="최철원" w:date="2019-01-31T10:08:00Z"/>
              </w:rPr>
            </w:pPr>
          </w:p>
        </w:tc>
        <w:tc>
          <w:tcPr>
            <w:tcW w:w="1804" w:type="dxa"/>
            <w:tcPrChange w:id="43" w:author="최철원" w:date="2019-01-31T10:08:00Z">
              <w:tcPr>
                <w:tcW w:w="1804" w:type="dxa"/>
              </w:tcPr>
            </w:tcPrChange>
          </w:tcPr>
          <w:p w14:paraId="5BC5C315" w14:textId="77777777" w:rsidR="00E7766B" w:rsidDel="00E7766B" w:rsidRDefault="00E7766B" w:rsidP="00AD25B1">
            <w:pPr>
              <w:rPr>
                <w:del w:id="44" w:author="최철원" w:date="2019-01-31T10:08:00Z"/>
              </w:rPr>
            </w:pPr>
          </w:p>
        </w:tc>
      </w:tr>
      <w:tr w:rsidR="00E7766B" w:rsidDel="00E7766B" w14:paraId="1CDF701C" w14:textId="77777777" w:rsidTr="00E7766B">
        <w:trPr>
          <w:del w:id="45" w:author="최철원" w:date="2019-01-31T10:08:00Z"/>
        </w:trPr>
        <w:tc>
          <w:tcPr>
            <w:tcW w:w="1803" w:type="dxa"/>
            <w:tcPrChange w:id="46" w:author="최철원" w:date="2019-01-31T10:08:00Z">
              <w:tcPr>
                <w:tcW w:w="1803" w:type="dxa"/>
              </w:tcPr>
            </w:tcPrChange>
          </w:tcPr>
          <w:p w14:paraId="5F13738D" w14:textId="77777777" w:rsidR="00E7766B" w:rsidDel="00E7766B" w:rsidRDefault="00E7766B" w:rsidP="00AD25B1">
            <w:pPr>
              <w:rPr>
                <w:del w:id="47" w:author="최철원" w:date="2019-01-31T10:08:00Z"/>
              </w:rPr>
            </w:pPr>
          </w:p>
        </w:tc>
        <w:tc>
          <w:tcPr>
            <w:tcW w:w="1803" w:type="dxa"/>
            <w:tcPrChange w:id="48" w:author="최철원" w:date="2019-01-31T10:08:00Z">
              <w:tcPr>
                <w:tcW w:w="1803" w:type="dxa"/>
              </w:tcPr>
            </w:tcPrChange>
          </w:tcPr>
          <w:p w14:paraId="0844D792" w14:textId="77777777" w:rsidR="00E7766B" w:rsidDel="00E7766B" w:rsidRDefault="00E7766B" w:rsidP="00AD25B1">
            <w:pPr>
              <w:rPr>
                <w:del w:id="49" w:author="최철원" w:date="2019-01-31T10:08:00Z"/>
              </w:rPr>
            </w:pPr>
          </w:p>
        </w:tc>
        <w:tc>
          <w:tcPr>
            <w:tcW w:w="1803" w:type="dxa"/>
            <w:tcPrChange w:id="50" w:author="최철원" w:date="2019-01-31T10:08:00Z">
              <w:tcPr>
                <w:tcW w:w="1803" w:type="dxa"/>
              </w:tcPr>
            </w:tcPrChange>
          </w:tcPr>
          <w:p w14:paraId="540EAC5E" w14:textId="77777777" w:rsidR="00E7766B" w:rsidDel="00E7766B" w:rsidRDefault="00E7766B" w:rsidP="00AD25B1">
            <w:pPr>
              <w:rPr>
                <w:del w:id="51" w:author="최철원" w:date="2019-01-31T10:08:00Z"/>
              </w:rPr>
            </w:pPr>
          </w:p>
        </w:tc>
        <w:tc>
          <w:tcPr>
            <w:tcW w:w="1804" w:type="dxa"/>
            <w:tcPrChange w:id="52" w:author="최철원" w:date="2019-01-31T10:08:00Z">
              <w:tcPr>
                <w:tcW w:w="1804" w:type="dxa"/>
              </w:tcPr>
            </w:tcPrChange>
          </w:tcPr>
          <w:p w14:paraId="51F7720E" w14:textId="77777777" w:rsidR="00E7766B" w:rsidDel="00E7766B" w:rsidRDefault="00E7766B" w:rsidP="00AD25B1">
            <w:pPr>
              <w:rPr>
                <w:del w:id="53" w:author="최철원" w:date="2019-01-31T10:08:00Z"/>
              </w:rPr>
            </w:pPr>
          </w:p>
        </w:tc>
      </w:tr>
      <w:tr w:rsidR="00E7766B" w:rsidDel="00E7766B" w14:paraId="5CBBF076" w14:textId="77777777" w:rsidTr="00E7766B">
        <w:trPr>
          <w:del w:id="54" w:author="최철원" w:date="2019-01-31T10:08:00Z"/>
        </w:trPr>
        <w:tc>
          <w:tcPr>
            <w:tcW w:w="1803" w:type="dxa"/>
            <w:tcPrChange w:id="55" w:author="최철원" w:date="2019-01-31T10:08:00Z">
              <w:tcPr>
                <w:tcW w:w="1803" w:type="dxa"/>
              </w:tcPr>
            </w:tcPrChange>
          </w:tcPr>
          <w:p w14:paraId="42DCA0AA" w14:textId="77777777" w:rsidR="00E7766B" w:rsidDel="00E7766B" w:rsidRDefault="00E7766B" w:rsidP="00AD25B1">
            <w:pPr>
              <w:rPr>
                <w:del w:id="56" w:author="최철원" w:date="2019-01-31T10:08:00Z"/>
              </w:rPr>
            </w:pPr>
          </w:p>
        </w:tc>
        <w:tc>
          <w:tcPr>
            <w:tcW w:w="1803" w:type="dxa"/>
            <w:tcPrChange w:id="57" w:author="최철원" w:date="2019-01-31T10:08:00Z">
              <w:tcPr>
                <w:tcW w:w="1803" w:type="dxa"/>
              </w:tcPr>
            </w:tcPrChange>
          </w:tcPr>
          <w:p w14:paraId="250C5FF8" w14:textId="77777777" w:rsidR="00E7766B" w:rsidDel="00E7766B" w:rsidRDefault="00E7766B" w:rsidP="00AD25B1">
            <w:pPr>
              <w:rPr>
                <w:del w:id="58" w:author="최철원" w:date="2019-01-31T10:08:00Z"/>
              </w:rPr>
            </w:pPr>
          </w:p>
        </w:tc>
        <w:tc>
          <w:tcPr>
            <w:tcW w:w="1803" w:type="dxa"/>
            <w:tcPrChange w:id="59" w:author="최철원" w:date="2019-01-31T10:08:00Z">
              <w:tcPr>
                <w:tcW w:w="1803" w:type="dxa"/>
              </w:tcPr>
            </w:tcPrChange>
          </w:tcPr>
          <w:p w14:paraId="66CA6823" w14:textId="77777777" w:rsidR="00E7766B" w:rsidDel="00E7766B" w:rsidRDefault="00E7766B" w:rsidP="00AD25B1">
            <w:pPr>
              <w:rPr>
                <w:del w:id="60" w:author="최철원" w:date="2019-01-31T10:08:00Z"/>
              </w:rPr>
            </w:pPr>
          </w:p>
        </w:tc>
        <w:tc>
          <w:tcPr>
            <w:tcW w:w="1804" w:type="dxa"/>
            <w:tcPrChange w:id="61" w:author="최철원" w:date="2019-01-31T10:08:00Z">
              <w:tcPr>
                <w:tcW w:w="1804" w:type="dxa"/>
              </w:tcPr>
            </w:tcPrChange>
          </w:tcPr>
          <w:p w14:paraId="7E09E5A5" w14:textId="77777777" w:rsidR="00E7766B" w:rsidDel="00E7766B" w:rsidRDefault="00E7766B" w:rsidP="00AD25B1">
            <w:pPr>
              <w:rPr>
                <w:del w:id="62" w:author="최철원" w:date="2019-01-31T10:08:00Z"/>
              </w:rPr>
            </w:pPr>
          </w:p>
        </w:tc>
      </w:tr>
    </w:tbl>
    <w:p w14:paraId="3104D315" w14:textId="77777777" w:rsidR="00AD25B1" w:rsidRDefault="00AD25B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7766B" w:rsidDel="009077FB" w14:paraId="39ED584A" w14:textId="77777777" w:rsidTr="00E7766B">
        <w:trPr>
          <w:del w:id="63" w:author="최철원" w:date="2019-01-31T10:36:00Z"/>
        </w:trPr>
        <w:tc>
          <w:tcPr>
            <w:tcW w:w="1803" w:type="dxa"/>
          </w:tcPr>
          <w:p w14:paraId="21229BE8" w14:textId="77777777" w:rsidR="00E7766B" w:rsidDel="009077FB" w:rsidRDefault="00E7766B" w:rsidP="00E7766B">
            <w:pPr>
              <w:rPr>
                <w:del w:id="64" w:author="최철원" w:date="2019-01-31T10:36:00Z"/>
              </w:rPr>
            </w:pPr>
          </w:p>
        </w:tc>
        <w:tc>
          <w:tcPr>
            <w:tcW w:w="1803" w:type="dxa"/>
          </w:tcPr>
          <w:p w14:paraId="47C3CD80" w14:textId="77777777" w:rsidR="00E7766B" w:rsidDel="009077FB" w:rsidRDefault="00E7766B" w:rsidP="00E7766B">
            <w:pPr>
              <w:rPr>
                <w:del w:id="65" w:author="최철원" w:date="2019-01-31T10:36:00Z"/>
              </w:rPr>
            </w:pPr>
            <w:del w:id="66" w:author="최철원" w:date="2019-01-31T10:35:00Z">
              <w:r w:rsidDel="009077FB">
                <w:rPr>
                  <w:rFonts w:hint="eastAsia"/>
                </w:rPr>
                <w:delText>텐서플로우</w:delText>
              </w:r>
            </w:del>
          </w:p>
        </w:tc>
        <w:tc>
          <w:tcPr>
            <w:tcW w:w="1803" w:type="dxa"/>
          </w:tcPr>
          <w:p w14:paraId="3DAF8682" w14:textId="77777777" w:rsidR="00E7766B" w:rsidDel="009077FB" w:rsidRDefault="00E7766B" w:rsidP="00E7766B">
            <w:pPr>
              <w:rPr>
                <w:del w:id="67" w:author="최철원" w:date="2019-01-31T10:36:00Z"/>
              </w:rPr>
            </w:pPr>
            <w:del w:id="68" w:author="최철원" w:date="2019-01-31T10:35:00Z">
              <w:r w:rsidDel="009077FB">
                <w:rPr>
                  <w:rFonts w:hint="eastAsia"/>
                </w:rPr>
                <w:delText>A</w:delText>
              </w:r>
              <w:r w:rsidDel="009077FB">
                <w:delText>ccord.Net</w:delText>
              </w:r>
            </w:del>
          </w:p>
        </w:tc>
        <w:tc>
          <w:tcPr>
            <w:tcW w:w="1803" w:type="dxa"/>
          </w:tcPr>
          <w:p w14:paraId="11C80F5B" w14:textId="77777777" w:rsidR="00E7766B" w:rsidDel="009077FB" w:rsidRDefault="00E7766B" w:rsidP="00E7766B">
            <w:pPr>
              <w:rPr>
                <w:del w:id="69" w:author="최철원" w:date="2019-01-31T10:36:00Z"/>
              </w:rPr>
            </w:pPr>
            <w:del w:id="70" w:author="최철원" w:date="2019-01-31T10:35:00Z">
              <w:r w:rsidDel="009077FB">
                <w:rPr>
                  <w:rFonts w:hint="eastAsia"/>
                </w:rPr>
                <w:delText>C</w:delText>
              </w:r>
              <w:r w:rsidDel="009077FB">
                <w:delText>NTK</w:delText>
              </w:r>
            </w:del>
          </w:p>
        </w:tc>
        <w:tc>
          <w:tcPr>
            <w:tcW w:w="1804" w:type="dxa"/>
          </w:tcPr>
          <w:p w14:paraId="4301DFA3" w14:textId="77777777" w:rsidR="00E7766B" w:rsidDel="009077FB" w:rsidRDefault="00E7766B" w:rsidP="00E7766B">
            <w:pPr>
              <w:rPr>
                <w:del w:id="71" w:author="최철원" w:date="2019-01-31T10:36:00Z"/>
              </w:rPr>
            </w:pPr>
            <w:del w:id="72" w:author="최철원" w:date="2019-01-31T10:35:00Z">
              <w:r w:rsidDel="009077FB">
                <w:rPr>
                  <w:rFonts w:hint="eastAsia"/>
                </w:rPr>
                <w:delText>P</w:delText>
              </w:r>
              <w:r w:rsidDel="009077FB">
                <w:delText>addlePaddle</w:delText>
              </w:r>
            </w:del>
          </w:p>
        </w:tc>
      </w:tr>
      <w:tr w:rsidR="00E7766B" w:rsidDel="009077FB" w14:paraId="1ADA20D5" w14:textId="77777777" w:rsidTr="00E7766B">
        <w:trPr>
          <w:del w:id="73" w:author="최철원" w:date="2019-01-31T10:36:00Z"/>
        </w:trPr>
        <w:tc>
          <w:tcPr>
            <w:tcW w:w="1803" w:type="dxa"/>
          </w:tcPr>
          <w:p w14:paraId="6160F42F" w14:textId="77777777" w:rsidR="00E7766B" w:rsidDel="009077FB" w:rsidRDefault="00E7766B" w:rsidP="00E7766B">
            <w:pPr>
              <w:rPr>
                <w:del w:id="74" w:author="최철원" w:date="2019-01-31T10:36:00Z"/>
              </w:rPr>
            </w:pPr>
            <w:del w:id="75" w:author="최철원" w:date="2019-01-31T10:35:00Z">
              <w:r w:rsidDel="009077FB">
                <w:rPr>
                  <w:rFonts w:hint="eastAsia"/>
                </w:rPr>
                <w:delText>공개기업/연구 그룹</w:delText>
              </w:r>
            </w:del>
          </w:p>
        </w:tc>
        <w:tc>
          <w:tcPr>
            <w:tcW w:w="1803" w:type="dxa"/>
          </w:tcPr>
          <w:p w14:paraId="5F849F17" w14:textId="77777777" w:rsidR="00E7766B" w:rsidDel="009077FB" w:rsidRDefault="00E7766B" w:rsidP="00E7766B">
            <w:pPr>
              <w:rPr>
                <w:del w:id="76" w:author="최철원" w:date="2019-01-31T10:36:00Z"/>
              </w:rPr>
            </w:pPr>
            <w:del w:id="77" w:author="최철원" w:date="2019-01-31T10:35:00Z">
              <w:r w:rsidDel="009077FB">
                <w:rPr>
                  <w:rFonts w:hint="eastAsia"/>
                </w:rPr>
                <w:delText>구글</w:delText>
              </w:r>
            </w:del>
          </w:p>
        </w:tc>
        <w:tc>
          <w:tcPr>
            <w:tcW w:w="1803" w:type="dxa"/>
          </w:tcPr>
          <w:p w14:paraId="7DD82465" w14:textId="77777777" w:rsidR="00E7766B" w:rsidDel="009077FB" w:rsidRDefault="00E7766B" w:rsidP="00E7766B">
            <w:pPr>
              <w:rPr>
                <w:del w:id="78" w:author="최철원" w:date="2019-01-31T10:36:00Z"/>
              </w:rPr>
            </w:pPr>
            <w:del w:id="79" w:author="최철원" w:date="2019-01-31T10:35:00Z">
              <w:r w:rsidDel="009077FB">
                <w:rPr>
                  <w:rFonts w:hint="eastAsia"/>
                </w:rPr>
                <w:delText>마소</w:delText>
              </w:r>
            </w:del>
          </w:p>
        </w:tc>
        <w:tc>
          <w:tcPr>
            <w:tcW w:w="1803" w:type="dxa"/>
          </w:tcPr>
          <w:p w14:paraId="67F93E3C" w14:textId="77777777" w:rsidR="00E7766B" w:rsidDel="009077FB" w:rsidRDefault="00E7766B" w:rsidP="00E7766B">
            <w:pPr>
              <w:rPr>
                <w:del w:id="80" w:author="최철원" w:date="2019-01-31T10:36:00Z"/>
              </w:rPr>
            </w:pPr>
            <w:del w:id="81" w:author="최철원" w:date="2019-01-31T10:35:00Z">
              <w:r w:rsidDel="009077FB">
                <w:rPr>
                  <w:rFonts w:hint="eastAsia"/>
                </w:rPr>
                <w:delText>마소</w:delText>
              </w:r>
            </w:del>
          </w:p>
        </w:tc>
        <w:tc>
          <w:tcPr>
            <w:tcW w:w="1804" w:type="dxa"/>
          </w:tcPr>
          <w:p w14:paraId="5FD57443" w14:textId="77777777" w:rsidR="00E7766B" w:rsidDel="009077FB" w:rsidRDefault="00E7766B" w:rsidP="00E7766B">
            <w:pPr>
              <w:rPr>
                <w:del w:id="82" w:author="최철원" w:date="2019-01-31T10:36:00Z"/>
              </w:rPr>
            </w:pPr>
            <w:del w:id="83" w:author="최철원" w:date="2019-01-31T10:35:00Z">
              <w:r w:rsidDel="009077FB">
                <w:rPr>
                  <w:rFonts w:hint="eastAsia"/>
                </w:rPr>
                <w:delText>바이두(</w:delText>
              </w:r>
              <w:r w:rsidDel="009077FB">
                <w:delText>Baidu)</w:delText>
              </w:r>
            </w:del>
          </w:p>
        </w:tc>
      </w:tr>
      <w:tr w:rsidR="00E7766B" w:rsidDel="009077FB" w14:paraId="0754278F" w14:textId="77777777" w:rsidTr="00E7766B">
        <w:trPr>
          <w:del w:id="84" w:author="최철원" w:date="2019-01-31T10:36:00Z"/>
        </w:trPr>
        <w:tc>
          <w:tcPr>
            <w:tcW w:w="1803" w:type="dxa"/>
          </w:tcPr>
          <w:p w14:paraId="3D2A53D6" w14:textId="77777777" w:rsidR="00E7766B" w:rsidDel="009077FB" w:rsidRDefault="00E7766B" w:rsidP="00E7766B">
            <w:pPr>
              <w:rPr>
                <w:del w:id="85" w:author="최철원" w:date="2019-01-31T10:36:00Z"/>
              </w:rPr>
            </w:pPr>
            <w:del w:id="86" w:author="최철원" w:date="2019-01-31T10:35:00Z">
              <w:r w:rsidDel="009077FB">
                <w:rPr>
                  <w:rFonts w:hint="eastAsia"/>
                </w:rPr>
                <w:delText>모바일 지원</w:delText>
              </w:r>
            </w:del>
          </w:p>
        </w:tc>
        <w:tc>
          <w:tcPr>
            <w:tcW w:w="1803" w:type="dxa"/>
          </w:tcPr>
          <w:p w14:paraId="1BDF0506" w14:textId="77777777" w:rsidR="00E7766B" w:rsidDel="009077FB" w:rsidRDefault="00E7766B" w:rsidP="00E7766B">
            <w:pPr>
              <w:rPr>
                <w:del w:id="87" w:author="최철원" w:date="2019-01-31T10:36:00Z"/>
              </w:rPr>
            </w:pPr>
            <w:del w:id="88" w:author="최철원" w:date="2019-01-31T10:35:00Z">
              <w:r w:rsidDel="009077FB">
                <w:rPr>
                  <w:rFonts w:hint="eastAsia"/>
                </w:rPr>
                <w:delText>T</w:delText>
              </w:r>
              <w:r w:rsidDel="009077FB">
                <w:delText>ensorFlow Lite</w:delText>
              </w:r>
            </w:del>
          </w:p>
        </w:tc>
        <w:tc>
          <w:tcPr>
            <w:tcW w:w="1803" w:type="dxa"/>
          </w:tcPr>
          <w:p w14:paraId="55D06735" w14:textId="77777777" w:rsidR="00E7766B" w:rsidDel="009077FB" w:rsidRDefault="00E7766B" w:rsidP="00E7766B">
            <w:pPr>
              <w:rPr>
                <w:del w:id="89" w:author="최철원" w:date="2019-01-31T10:36:00Z"/>
              </w:rPr>
            </w:pPr>
            <w:del w:id="90" w:author="최철원" w:date="2019-01-31T10:35:00Z">
              <w:r w:rsidDel="009077FB">
                <w:delText>X</w:delText>
              </w:r>
            </w:del>
          </w:p>
        </w:tc>
        <w:tc>
          <w:tcPr>
            <w:tcW w:w="1803" w:type="dxa"/>
          </w:tcPr>
          <w:p w14:paraId="371446A7" w14:textId="77777777" w:rsidR="00E7766B" w:rsidDel="009077FB" w:rsidRDefault="00E7766B" w:rsidP="00E7766B">
            <w:pPr>
              <w:rPr>
                <w:del w:id="91" w:author="최철원" w:date="2019-01-31T10:36:00Z"/>
              </w:rPr>
            </w:pPr>
            <w:del w:id="92" w:author="최철원" w:date="2019-01-31T10:35:00Z">
              <w:r w:rsidDel="009077FB">
                <w:delText>X</w:delText>
              </w:r>
            </w:del>
          </w:p>
        </w:tc>
        <w:tc>
          <w:tcPr>
            <w:tcW w:w="1804" w:type="dxa"/>
          </w:tcPr>
          <w:p w14:paraId="1FE74BD0" w14:textId="77777777" w:rsidR="001D2921" w:rsidDel="009077FB" w:rsidRDefault="001D2921" w:rsidP="00E7766B">
            <w:pPr>
              <w:rPr>
                <w:del w:id="93" w:author="최철원" w:date="2019-01-31T10:36:00Z"/>
              </w:rPr>
            </w:pPr>
            <w:del w:id="94" w:author="최철원" w:date="2019-01-31T10:20:00Z">
              <w:r w:rsidDel="001D2921">
                <w:delText>X</w:delText>
              </w:r>
            </w:del>
          </w:p>
        </w:tc>
      </w:tr>
      <w:tr w:rsidR="00E7766B" w:rsidDel="009077FB" w14:paraId="5FA8A719" w14:textId="77777777" w:rsidTr="00E7766B">
        <w:trPr>
          <w:del w:id="95" w:author="최철원" w:date="2019-01-31T10:36:00Z"/>
        </w:trPr>
        <w:tc>
          <w:tcPr>
            <w:tcW w:w="1803" w:type="dxa"/>
          </w:tcPr>
          <w:p w14:paraId="427E46E1" w14:textId="77777777" w:rsidR="00E7766B" w:rsidDel="009077FB" w:rsidRDefault="00E7766B" w:rsidP="00E7766B">
            <w:pPr>
              <w:rPr>
                <w:del w:id="96" w:author="최철원" w:date="2019-01-31T10:36:00Z"/>
              </w:rPr>
            </w:pPr>
            <w:del w:id="97" w:author="최철원" w:date="2019-01-31T10:35:00Z">
              <w:r w:rsidDel="009077FB">
                <w:rPr>
                  <w:rFonts w:hint="eastAsia"/>
                </w:rPr>
                <w:delText>깃허브 스타 수</w:delText>
              </w:r>
            </w:del>
          </w:p>
        </w:tc>
        <w:tc>
          <w:tcPr>
            <w:tcW w:w="1803" w:type="dxa"/>
          </w:tcPr>
          <w:p w14:paraId="01720CD8" w14:textId="77777777" w:rsidR="00E7766B" w:rsidDel="009077FB" w:rsidRDefault="00E7766B" w:rsidP="00E7766B">
            <w:pPr>
              <w:rPr>
                <w:del w:id="98" w:author="최철원" w:date="2019-01-31T10:36:00Z"/>
              </w:rPr>
            </w:pPr>
            <w:del w:id="99" w:author="최철원" w:date="2019-01-31T10:35:00Z">
              <w:r w:rsidDel="009077FB">
                <w:rPr>
                  <w:rFonts w:hint="eastAsia"/>
                </w:rPr>
                <w:delText>1</w:delText>
              </w:r>
              <w:r w:rsidDel="009077FB">
                <w:delText>20000</w:delText>
              </w:r>
            </w:del>
          </w:p>
        </w:tc>
        <w:tc>
          <w:tcPr>
            <w:tcW w:w="1803" w:type="dxa"/>
          </w:tcPr>
          <w:p w14:paraId="0F636B8D" w14:textId="77777777" w:rsidR="00E7766B" w:rsidDel="009077FB" w:rsidRDefault="00E7766B" w:rsidP="00E7766B">
            <w:pPr>
              <w:rPr>
                <w:del w:id="100" w:author="최철원" w:date="2019-01-31T10:36:00Z"/>
              </w:rPr>
            </w:pPr>
            <w:del w:id="101" w:author="최철원" w:date="2019-01-31T10:35:00Z">
              <w:r w:rsidDel="009077FB">
                <w:rPr>
                  <w:rFonts w:hint="eastAsia"/>
                </w:rPr>
                <w:delText>3</w:delText>
              </w:r>
              <w:r w:rsidDel="009077FB">
                <w:delText>264</w:delText>
              </w:r>
            </w:del>
          </w:p>
        </w:tc>
        <w:tc>
          <w:tcPr>
            <w:tcW w:w="1803" w:type="dxa"/>
          </w:tcPr>
          <w:p w14:paraId="7421B2B9" w14:textId="77777777" w:rsidR="00E7766B" w:rsidDel="009077FB" w:rsidRDefault="00E7766B" w:rsidP="00E7766B">
            <w:pPr>
              <w:rPr>
                <w:del w:id="102" w:author="최철원" w:date="2019-01-31T10:36:00Z"/>
              </w:rPr>
            </w:pPr>
            <w:del w:id="103" w:author="최철원" w:date="2019-01-31T10:35:00Z">
              <w:r w:rsidDel="009077FB">
                <w:rPr>
                  <w:rFonts w:hint="eastAsia"/>
                </w:rPr>
                <w:delText>1</w:delText>
              </w:r>
              <w:r w:rsidDel="009077FB">
                <w:delText>5720</w:delText>
              </w:r>
            </w:del>
          </w:p>
        </w:tc>
        <w:tc>
          <w:tcPr>
            <w:tcW w:w="1804" w:type="dxa"/>
          </w:tcPr>
          <w:p w14:paraId="4BD258E2" w14:textId="77777777" w:rsidR="00E7766B" w:rsidDel="009077FB" w:rsidRDefault="00E7766B" w:rsidP="00E7766B">
            <w:pPr>
              <w:rPr>
                <w:del w:id="104" w:author="최철원" w:date="2019-01-31T10:36:00Z"/>
              </w:rPr>
            </w:pPr>
            <w:del w:id="105" w:author="최철원" w:date="2019-01-31T10:35:00Z">
              <w:r w:rsidDel="009077FB">
                <w:rPr>
                  <w:rFonts w:hint="eastAsia"/>
                </w:rPr>
                <w:delText>8</w:delText>
              </w:r>
              <w:r w:rsidDel="009077FB">
                <w:delText>094</w:delText>
              </w:r>
            </w:del>
          </w:p>
        </w:tc>
      </w:tr>
      <w:tr w:rsidR="001D2921" w:rsidDel="009077FB" w14:paraId="4AE4748E" w14:textId="77777777" w:rsidTr="00E7766B">
        <w:trPr>
          <w:del w:id="106" w:author="최철원" w:date="2019-01-31T10:36:00Z"/>
        </w:trPr>
        <w:tc>
          <w:tcPr>
            <w:tcW w:w="1803" w:type="dxa"/>
          </w:tcPr>
          <w:p w14:paraId="641F517B" w14:textId="77777777" w:rsidR="001D2921" w:rsidDel="009077FB" w:rsidRDefault="001D2921" w:rsidP="001D2921">
            <w:pPr>
              <w:rPr>
                <w:del w:id="107" w:author="최철원" w:date="2019-01-31T10:36:00Z"/>
              </w:rPr>
            </w:pPr>
          </w:p>
        </w:tc>
        <w:tc>
          <w:tcPr>
            <w:tcW w:w="1803" w:type="dxa"/>
          </w:tcPr>
          <w:p w14:paraId="2085CF00" w14:textId="77777777" w:rsidR="001D2921" w:rsidDel="009077FB" w:rsidRDefault="001D2921" w:rsidP="001D2921">
            <w:pPr>
              <w:rPr>
                <w:del w:id="108" w:author="최철원" w:date="2019-01-31T10:36:00Z"/>
              </w:rPr>
            </w:pPr>
          </w:p>
        </w:tc>
        <w:tc>
          <w:tcPr>
            <w:tcW w:w="1803" w:type="dxa"/>
          </w:tcPr>
          <w:p w14:paraId="4862FB61" w14:textId="77777777" w:rsidR="001D2921" w:rsidDel="009077FB" w:rsidRDefault="001D2921" w:rsidP="001D2921">
            <w:pPr>
              <w:rPr>
                <w:del w:id="109" w:author="최철원" w:date="2019-01-31T10:36:00Z"/>
              </w:rPr>
            </w:pPr>
          </w:p>
        </w:tc>
        <w:tc>
          <w:tcPr>
            <w:tcW w:w="1803" w:type="dxa"/>
          </w:tcPr>
          <w:p w14:paraId="1852A3EA" w14:textId="77777777" w:rsidR="001D2921" w:rsidDel="009077FB" w:rsidRDefault="001D2921" w:rsidP="001D2921">
            <w:pPr>
              <w:rPr>
                <w:del w:id="110" w:author="최철원" w:date="2019-01-31T10:36:00Z"/>
              </w:rPr>
            </w:pPr>
          </w:p>
        </w:tc>
        <w:tc>
          <w:tcPr>
            <w:tcW w:w="1804" w:type="dxa"/>
          </w:tcPr>
          <w:p w14:paraId="3566FC29" w14:textId="77777777" w:rsidR="001D2921" w:rsidDel="009077FB" w:rsidRDefault="001D2921" w:rsidP="001D2921">
            <w:pPr>
              <w:rPr>
                <w:del w:id="111" w:author="최철원" w:date="2019-01-31T10:36:00Z"/>
              </w:rPr>
            </w:pPr>
          </w:p>
        </w:tc>
      </w:tr>
      <w:tr w:rsidR="001D2921" w:rsidDel="009077FB" w14:paraId="408B26E3" w14:textId="77777777" w:rsidTr="00E7766B">
        <w:trPr>
          <w:del w:id="112" w:author="최철원" w:date="2019-01-31T10:36:00Z"/>
        </w:trPr>
        <w:tc>
          <w:tcPr>
            <w:tcW w:w="1803" w:type="dxa"/>
          </w:tcPr>
          <w:p w14:paraId="39584640" w14:textId="77777777" w:rsidR="001D2921" w:rsidDel="009077FB" w:rsidRDefault="001D2921" w:rsidP="001D2921">
            <w:pPr>
              <w:rPr>
                <w:del w:id="113" w:author="최철원" w:date="2019-01-31T10:36:00Z"/>
              </w:rPr>
            </w:pPr>
          </w:p>
        </w:tc>
        <w:tc>
          <w:tcPr>
            <w:tcW w:w="1803" w:type="dxa"/>
          </w:tcPr>
          <w:p w14:paraId="0A8BD6DA" w14:textId="77777777" w:rsidR="001D2921" w:rsidRPr="00E7766B" w:rsidDel="009077FB" w:rsidRDefault="001D2921" w:rsidP="001D2921">
            <w:pPr>
              <w:rPr>
                <w:del w:id="114" w:author="최철원" w:date="2019-01-31T10:36:00Z"/>
              </w:rPr>
            </w:pPr>
          </w:p>
        </w:tc>
        <w:tc>
          <w:tcPr>
            <w:tcW w:w="1803" w:type="dxa"/>
          </w:tcPr>
          <w:p w14:paraId="31BE1541" w14:textId="77777777" w:rsidR="001D2921" w:rsidDel="009077FB" w:rsidRDefault="001D2921" w:rsidP="001D2921">
            <w:pPr>
              <w:rPr>
                <w:del w:id="115" w:author="최철원" w:date="2019-01-31T10:36:00Z"/>
              </w:rPr>
            </w:pPr>
          </w:p>
        </w:tc>
        <w:tc>
          <w:tcPr>
            <w:tcW w:w="1803" w:type="dxa"/>
          </w:tcPr>
          <w:p w14:paraId="644230F5" w14:textId="77777777" w:rsidR="001D2921" w:rsidDel="009077FB" w:rsidRDefault="001D2921" w:rsidP="001D2921">
            <w:pPr>
              <w:rPr>
                <w:del w:id="116" w:author="최철원" w:date="2019-01-31T10:36:00Z"/>
              </w:rPr>
            </w:pPr>
          </w:p>
        </w:tc>
        <w:tc>
          <w:tcPr>
            <w:tcW w:w="1804" w:type="dxa"/>
          </w:tcPr>
          <w:p w14:paraId="5A5D18BE" w14:textId="77777777" w:rsidR="001D2921" w:rsidDel="009077FB" w:rsidRDefault="001D2921" w:rsidP="001D2921">
            <w:pPr>
              <w:rPr>
                <w:del w:id="117" w:author="최철원" w:date="2019-01-31T10:36:00Z"/>
              </w:rPr>
            </w:pPr>
          </w:p>
        </w:tc>
      </w:tr>
    </w:tbl>
    <w:p w14:paraId="355FA197" w14:textId="77777777" w:rsidR="009077FB" w:rsidRDefault="000321C6">
      <w:pPr>
        <w:rPr>
          <w:ins w:id="118" w:author="최철원" w:date="2019-01-31T10:58:00Z"/>
          <w:noProof/>
        </w:rPr>
      </w:pPr>
      <w:ins w:id="119" w:author="최철원" w:date="2019-01-31T10:58:00Z">
        <w:r>
          <w:rPr>
            <w:rFonts w:hint="eastAsia"/>
            <w:noProof/>
          </w:rPr>
          <w:t>파이썬은 데이터분석에 특화되어 있다</w:t>
        </w:r>
      </w:ins>
    </w:p>
    <w:p w14:paraId="30C6F081" w14:textId="77777777" w:rsidR="000321C6" w:rsidRDefault="000321C6">
      <w:pPr>
        <w:rPr>
          <w:ins w:id="120" w:author="최철원" w:date="2019-01-31T10:34:00Z"/>
          <w:noProof/>
        </w:rPr>
      </w:pPr>
      <w:ins w:id="121" w:author="최철원" w:date="2019-01-31T10:58:00Z">
        <w:r>
          <w:rPr>
            <w:rFonts w:hint="eastAsia"/>
            <w:noProof/>
          </w:rPr>
          <w:t>=</w:t>
        </w:r>
        <w:r>
          <w:rPr>
            <w:noProof/>
          </w:rPr>
          <w:t xml:space="preserve">&gt; </w:t>
        </w:r>
        <w:r>
          <w:rPr>
            <w:rFonts w:hint="eastAsia"/>
            <w:noProof/>
          </w:rPr>
          <w:t>딥러닝은 파이썬에 특화되어 있다</w:t>
        </w:r>
      </w:ins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  <w:tblGridChange w:id="122">
          <w:tblGrid>
            <w:gridCol w:w="2254"/>
            <w:gridCol w:w="2254"/>
            <w:gridCol w:w="2254"/>
            <w:gridCol w:w="2254"/>
          </w:tblGrid>
        </w:tblGridChange>
      </w:tblGrid>
      <w:tr w:rsidR="009077FB" w14:paraId="0A18E5DB" w14:textId="77777777" w:rsidTr="009077FB">
        <w:trPr>
          <w:ins w:id="123" w:author="최철원" w:date="2019-01-31T10:35:00Z"/>
        </w:trPr>
        <w:tc>
          <w:tcPr>
            <w:tcW w:w="2254" w:type="dxa"/>
          </w:tcPr>
          <w:p w14:paraId="5B0545C0" w14:textId="77777777" w:rsidR="009077FB" w:rsidRDefault="009077FB" w:rsidP="009077FB">
            <w:pPr>
              <w:rPr>
                <w:ins w:id="124" w:author="최철원" w:date="2019-01-31T10:35:00Z"/>
                <w:noProof/>
              </w:rPr>
            </w:pPr>
          </w:p>
        </w:tc>
        <w:tc>
          <w:tcPr>
            <w:tcW w:w="2254" w:type="dxa"/>
          </w:tcPr>
          <w:p w14:paraId="7451BC20" w14:textId="77777777" w:rsidR="009077FB" w:rsidRDefault="00E170F6" w:rsidP="009077FB">
            <w:pPr>
              <w:rPr>
                <w:ins w:id="125" w:author="최철원" w:date="2019-01-31T10:35:00Z"/>
                <w:noProof/>
              </w:rPr>
            </w:pPr>
            <w:ins w:id="126" w:author="최철원" w:date="2019-01-31T11:09:00Z">
              <w:r>
                <w:rPr>
                  <w:rFonts w:hint="eastAsia"/>
                  <w:noProof/>
                </w:rPr>
                <w:t>T</w:t>
              </w:r>
              <w:r>
                <w:rPr>
                  <w:noProof/>
                </w:rPr>
                <w:t>ensorFlow</w:t>
              </w:r>
            </w:ins>
          </w:p>
        </w:tc>
        <w:tc>
          <w:tcPr>
            <w:tcW w:w="2254" w:type="dxa"/>
          </w:tcPr>
          <w:p w14:paraId="7EAB0E9C" w14:textId="77777777" w:rsidR="009077FB" w:rsidRDefault="009077FB" w:rsidP="009077FB">
            <w:pPr>
              <w:rPr>
                <w:ins w:id="127" w:author="최철원" w:date="2019-01-31T10:35:00Z"/>
                <w:noProof/>
              </w:rPr>
            </w:pPr>
            <w:ins w:id="128" w:author="최철원" w:date="2019-01-31T10:35:00Z">
              <w:r>
                <w:rPr>
                  <w:rFonts w:hint="eastAsia"/>
                </w:rPr>
                <w:t>C</w:t>
              </w:r>
              <w:r>
                <w:t>NTK</w:t>
              </w:r>
            </w:ins>
          </w:p>
        </w:tc>
        <w:tc>
          <w:tcPr>
            <w:tcW w:w="2254" w:type="dxa"/>
          </w:tcPr>
          <w:p w14:paraId="035C6199" w14:textId="77777777" w:rsidR="009077FB" w:rsidRDefault="009077FB" w:rsidP="009077FB">
            <w:pPr>
              <w:rPr>
                <w:ins w:id="129" w:author="최철원" w:date="2019-01-31T10:35:00Z"/>
                <w:noProof/>
              </w:rPr>
            </w:pPr>
            <w:proofErr w:type="spellStart"/>
            <w:ins w:id="130" w:author="최철원" w:date="2019-01-31T10:35:00Z">
              <w:r>
                <w:rPr>
                  <w:rFonts w:hint="eastAsia"/>
                </w:rPr>
                <w:t>P</w:t>
              </w:r>
              <w:r>
                <w:t>addlePaddle</w:t>
              </w:r>
              <w:proofErr w:type="spellEnd"/>
            </w:ins>
          </w:p>
        </w:tc>
      </w:tr>
      <w:tr w:rsidR="009077FB" w14:paraId="0E78250E" w14:textId="77777777" w:rsidTr="009077FB">
        <w:trPr>
          <w:ins w:id="131" w:author="최철원" w:date="2019-01-31T10:35:00Z"/>
        </w:trPr>
        <w:tc>
          <w:tcPr>
            <w:tcW w:w="2254" w:type="dxa"/>
          </w:tcPr>
          <w:p w14:paraId="7836A9AB" w14:textId="77777777" w:rsidR="009077FB" w:rsidRDefault="009077FB" w:rsidP="009077FB">
            <w:pPr>
              <w:rPr>
                <w:ins w:id="132" w:author="최철원" w:date="2019-01-31T10:35:00Z"/>
                <w:noProof/>
              </w:rPr>
            </w:pPr>
            <w:ins w:id="133" w:author="최철원" w:date="2019-01-31T10:35:00Z">
              <w:r>
                <w:rPr>
                  <w:rFonts w:hint="eastAsia"/>
                </w:rPr>
                <w:t>공개기업/연구 그룹</w:t>
              </w:r>
            </w:ins>
          </w:p>
        </w:tc>
        <w:tc>
          <w:tcPr>
            <w:tcW w:w="2254" w:type="dxa"/>
          </w:tcPr>
          <w:p w14:paraId="6417FE47" w14:textId="77777777" w:rsidR="009077FB" w:rsidRDefault="009077FB" w:rsidP="009077FB">
            <w:pPr>
              <w:rPr>
                <w:ins w:id="134" w:author="최철원" w:date="2019-01-31T10:35:00Z"/>
                <w:noProof/>
              </w:rPr>
            </w:pPr>
            <w:ins w:id="135" w:author="최철원" w:date="2019-01-31T10:35:00Z">
              <w:r>
                <w:rPr>
                  <w:rFonts w:hint="eastAsia"/>
                </w:rPr>
                <w:t>구글</w:t>
              </w:r>
            </w:ins>
          </w:p>
        </w:tc>
        <w:tc>
          <w:tcPr>
            <w:tcW w:w="2254" w:type="dxa"/>
          </w:tcPr>
          <w:p w14:paraId="0782DF0F" w14:textId="77777777" w:rsidR="009077FB" w:rsidRDefault="009077FB" w:rsidP="009077FB">
            <w:pPr>
              <w:rPr>
                <w:ins w:id="136" w:author="최철원" w:date="2019-01-31T10:35:00Z"/>
                <w:noProof/>
              </w:rPr>
            </w:pPr>
            <w:ins w:id="137" w:author="최철원" w:date="2019-01-31T10:35:00Z">
              <w:r>
                <w:rPr>
                  <w:rFonts w:hint="eastAsia"/>
                </w:rPr>
                <w:t>마소</w:t>
              </w:r>
            </w:ins>
          </w:p>
        </w:tc>
        <w:tc>
          <w:tcPr>
            <w:tcW w:w="2254" w:type="dxa"/>
          </w:tcPr>
          <w:p w14:paraId="42B40031" w14:textId="77777777" w:rsidR="009077FB" w:rsidRDefault="009077FB" w:rsidP="009077FB">
            <w:pPr>
              <w:rPr>
                <w:ins w:id="138" w:author="최철원" w:date="2019-01-31T10:35:00Z"/>
                <w:noProof/>
              </w:rPr>
            </w:pPr>
            <w:proofErr w:type="spellStart"/>
            <w:ins w:id="139" w:author="최철원" w:date="2019-01-31T10:35:00Z">
              <w:r>
                <w:rPr>
                  <w:rFonts w:hint="eastAsia"/>
                </w:rPr>
                <w:t>바이두</w:t>
              </w:r>
              <w:proofErr w:type="spellEnd"/>
              <w:r>
                <w:rPr>
                  <w:rFonts w:hint="eastAsia"/>
                </w:rPr>
                <w:t>(</w:t>
              </w:r>
              <w:r>
                <w:t>Baidu)</w:t>
              </w:r>
            </w:ins>
          </w:p>
        </w:tc>
      </w:tr>
      <w:tr w:rsidR="009077FB" w14:paraId="657271A0" w14:textId="77777777" w:rsidTr="009077FB">
        <w:trPr>
          <w:ins w:id="140" w:author="최철원" w:date="2019-01-31T10:35:00Z"/>
        </w:trPr>
        <w:tc>
          <w:tcPr>
            <w:tcW w:w="2254" w:type="dxa"/>
          </w:tcPr>
          <w:p w14:paraId="323247FA" w14:textId="77777777" w:rsidR="009077FB" w:rsidRDefault="009077FB" w:rsidP="009077FB">
            <w:pPr>
              <w:rPr>
                <w:ins w:id="141" w:author="최철원" w:date="2019-01-31T10:35:00Z"/>
                <w:noProof/>
              </w:rPr>
            </w:pPr>
            <w:ins w:id="142" w:author="최철원" w:date="2019-01-31T10:35:00Z">
              <w:r>
                <w:rPr>
                  <w:rFonts w:hint="eastAsia"/>
                </w:rPr>
                <w:t>모바일 지원</w:t>
              </w:r>
            </w:ins>
          </w:p>
        </w:tc>
        <w:tc>
          <w:tcPr>
            <w:tcW w:w="2254" w:type="dxa"/>
          </w:tcPr>
          <w:p w14:paraId="4E001D02" w14:textId="77777777" w:rsidR="009077FB" w:rsidRDefault="009077FB" w:rsidP="009077FB">
            <w:pPr>
              <w:rPr>
                <w:ins w:id="143" w:author="최철원" w:date="2019-01-31T10:35:00Z"/>
                <w:noProof/>
              </w:rPr>
            </w:pPr>
            <w:ins w:id="144" w:author="최철원" w:date="2019-01-31T10:35:00Z">
              <w:r>
                <w:rPr>
                  <w:rFonts w:hint="eastAsia"/>
                </w:rPr>
                <w:t>T</w:t>
              </w:r>
              <w:r>
                <w:t>ensorFlow Lite</w:t>
              </w:r>
            </w:ins>
          </w:p>
        </w:tc>
        <w:tc>
          <w:tcPr>
            <w:tcW w:w="2254" w:type="dxa"/>
          </w:tcPr>
          <w:p w14:paraId="7565B1BC" w14:textId="77777777" w:rsidR="009077FB" w:rsidRDefault="009077FB" w:rsidP="009077FB">
            <w:pPr>
              <w:rPr>
                <w:ins w:id="145" w:author="최철원" w:date="2019-01-31T10:35:00Z"/>
                <w:noProof/>
              </w:rPr>
            </w:pPr>
            <w:ins w:id="146" w:author="최철원" w:date="2019-01-31T10:35:00Z">
              <w:r>
                <w:t>X</w:t>
              </w:r>
            </w:ins>
          </w:p>
        </w:tc>
        <w:tc>
          <w:tcPr>
            <w:tcW w:w="2254" w:type="dxa"/>
          </w:tcPr>
          <w:p w14:paraId="59607B99" w14:textId="77777777" w:rsidR="009077FB" w:rsidRDefault="009077FB" w:rsidP="009077FB">
            <w:pPr>
              <w:rPr>
                <w:ins w:id="147" w:author="최철원" w:date="2019-01-31T10:35:00Z"/>
                <w:noProof/>
              </w:rPr>
            </w:pPr>
            <w:ins w:id="148" w:author="최철원" w:date="2019-01-31T10:35:00Z">
              <w:r>
                <w:rPr>
                  <w:rFonts w:hint="eastAsia"/>
                </w:rPr>
                <w:t>0</w:t>
              </w:r>
            </w:ins>
          </w:p>
        </w:tc>
      </w:tr>
      <w:tr w:rsidR="009077FB" w14:paraId="156896DF" w14:textId="77777777" w:rsidTr="009077FB">
        <w:trPr>
          <w:ins w:id="149" w:author="최철원" w:date="2019-01-31T10:35:00Z"/>
        </w:trPr>
        <w:tc>
          <w:tcPr>
            <w:tcW w:w="2254" w:type="dxa"/>
          </w:tcPr>
          <w:p w14:paraId="727DE72E" w14:textId="77777777" w:rsidR="009077FB" w:rsidRDefault="00E170F6" w:rsidP="009077FB">
            <w:pPr>
              <w:rPr>
                <w:ins w:id="150" w:author="최철원" w:date="2019-01-31T10:35:00Z"/>
                <w:noProof/>
              </w:rPr>
            </w:pPr>
            <w:ins w:id="151" w:author="최철원" w:date="2019-01-31T11:09:00Z">
              <w:r>
                <w:rPr>
                  <w:rFonts w:hint="eastAsia"/>
                </w:rPr>
                <w:t>G</w:t>
              </w:r>
              <w:r>
                <w:t>itHub</w:t>
              </w:r>
            </w:ins>
            <w:ins w:id="152" w:author="최철원" w:date="2019-01-31T10:35:00Z">
              <w:r w:rsidR="009077FB">
                <w:rPr>
                  <w:rFonts w:hint="eastAsia"/>
                </w:rPr>
                <w:t xml:space="preserve"> 스타 수</w:t>
              </w:r>
            </w:ins>
          </w:p>
        </w:tc>
        <w:tc>
          <w:tcPr>
            <w:tcW w:w="2254" w:type="dxa"/>
          </w:tcPr>
          <w:p w14:paraId="631ACAAB" w14:textId="77777777" w:rsidR="009077FB" w:rsidRDefault="009077FB" w:rsidP="009077FB">
            <w:pPr>
              <w:rPr>
                <w:ins w:id="153" w:author="최철원" w:date="2019-01-31T10:35:00Z"/>
                <w:noProof/>
              </w:rPr>
            </w:pPr>
            <w:ins w:id="154" w:author="최철원" w:date="2019-01-31T10:35:00Z">
              <w:r>
                <w:rPr>
                  <w:rFonts w:hint="eastAsia"/>
                </w:rPr>
                <w:t>1</w:t>
              </w:r>
              <w:r>
                <w:t>20</w:t>
              </w:r>
            </w:ins>
            <w:ins w:id="155" w:author="최철원" w:date="2019-01-31T11:09:00Z">
              <w:r w:rsidR="00E170F6">
                <w:t>,</w:t>
              </w:r>
            </w:ins>
            <w:ins w:id="156" w:author="최철원" w:date="2019-01-31T10:35:00Z">
              <w:r>
                <w:t>000</w:t>
              </w:r>
            </w:ins>
          </w:p>
        </w:tc>
        <w:tc>
          <w:tcPr>
            <w:tcW w:w="2254" w:type="dxa"/>
          </w:tcPr>
          <w:p w14:paraId="15DDDECF" w14:textId="77777777" w:rsidR="009077FB" w:rsidRDefault="009077FB" w:rsidP="009077FB">
            <w:pPr>
              <w:rPr>
                <w:ins w:id="157" w:author="최철원" w:date="2019-01-31T10:35:00Z"/>
                <w:noProof/>
              </w:rPr>
            </w:pPr>
            <w:ins w:id="158" w:author="최철원" w:date="2019-01-31T10:35:00Z">
              <w:r>
                <w:rPr>
                  <w:rFonts w:hint="eastAsia"/>
                </w:rPr>
                <w:t>1</w:t>
              </w:r>
              <w:r>
                <w:t>5</w:t>
              </w:r>
            </w:ins>
            <w:ins w:id="159" w:author="최철원" w:date="2019-01-31T11:09:00Z">
              <w:r w:rsidR="00E170F6">
                <w:t>,</w:t>
              </w:r>
            </w:ins>
            <w:ins w:id="160" w:author="최철원" w:date="2019-01-31T10:35:00Z">
              <w:r>
                <w:t>720</w:t>
              </w:r>
            </w:ins>
          </w:p>
        </w:tc>
        <w:tc>
          <w:tcPr>
            <w:tcW w:w="2254" w:type="dxa"/>
          </w:tcPr>
          <w:p w14:paraId="7BB9791F" w14:textId="77777777" w:rsidR="009077FB" w:rsidRDefault="009077FB" w:rsidP="009077FB">
            <w:pPr>
              <w:rPr>
                <w:ins w:id="161" w:author="최철원" w:date="2019-01-31T10:35:00Z"/>
                <w:noProof/>
              </w:rPr>
            </w:pPr>
            <w:ins w:id="162" w:author="최철원" w:date="2019-01-31T10:35:00Z">
              <w:r>
                <w:rPr>
                  <w:rFonts w:hint="eastAsia"/>
                </w:rPr>
                <w:t>8</w:t>
              </w:r>
            </w:ins>
            <w:ins w:id="163" w:author="최철원" w:date="2019-01-31T11:09:00Z">
              <w:r w:rsidR="00E170F6">
                <w:t>,</w:t>
              </w:r>
            </w:ins>
            <w:ins w:id="164" w:author="최철원" w:date="2019-01-31T10:35:00Z">
              <w:r>
                <w:t>094</w:t>
              </w:r>
            </w:ins>
          </w:p>
        </w:tc>
      </w:tr>
      <w:tr w:rsidR="009077FB" w14:paraId="090F2866" w14:textId="77777777" w:rsidTr="009077FB">
        <w:trPr>
          <w:ins w:id="165" w:author="최철원" w:date="2019-01-31T10:35:00Z"/>
        </w:trPr>
        <w:tc>
          <w:tcPr>
            <w:tcW w:w="2254" w:type="dxa"/>
          </w:tcPr>
          <w:p w14:paraId="68709F2F" w14:textId="77777777" w:rsidR="009077FB" w:rsidRDefault="009077FB" w:rsidP="009077FB">
            <w:pPr>
              <w:rPr>
                <w:ins w:id="166" w:author="최철원" w:date="2019-01-31T10:35:00Z"/>
                <w:noProof/>
              </w:rPr>
            </w:pPr>
            <w:ins w:id="167" w:author="최철원" w:date="2019-01-31T10:35:00Z">
              <w:r>
                <w:rPr>
                  <w:rFonts w:hint="eastAsia"/>
                </w:rPr>
                <w:t>특징</w:t>
              </w:r>
            </w:ins>
          </w:p>
        </w:tc>
        <w:tc>
          <w:tcPr>
            <w:tcW w:w="2254" w:type="dxa"/>
          </w:tcPr>
          <w:p w14:paraId="4397B46D" w14:textId="77777777" w:rsidR="00C646BB" w:rsidRDefault="00C646BB" w:rsidP="009077FB">
            <w:pPr>
              <w:rPr>
                <w:ins w:id="168" w:author="최철원" w:date="2019-01-31T11:05:00Z"/>
              </w:rPr>
            </w:pPr>
            <w:ins w:id="169" w:author="최철원" w:date="2019-01-31T11:05:00Z">
              <w:r>
                <w:rPr>
                  <w:rFonts w:hint="eastAsia"/>
                </w:rPr>
                <w:t>&lt;장점&gt;</w:t>
              </w:r>
            </w:ins>
          </w:p>
          <w:p w14:paraId="2DF19815" w14:textId="77777777" w:rsidR="00C646BB" w:rsidRDefault="00C646BB" w:rsidP="009077FB">
            <w:pPr>
              <w:rPr>
                <w:ins w:id="170" w:author="최철원" w:date="2019-01-31T11:05:00Z"/>
              </w:rPr>
            </w:pPr>
            <w:ins w:id="171" w:author="최철원" w:date="2019-01-31T11:05:00Z">
              <w:r>
                <w:rPr>
                  <w:rFonts w:hint="eastAsia"/>
                </w:rPr>
                <w:t>-</w:t>
              </w:r>
            </w:ins>
            <w:ins w:id="172" w:author="최철원" w:date="2019-01-31T10:35:00Z">
              <w:r w:rsidR="009077FB">
                <w:rPr>
                  <w:rFonts w:hint="eastAsia"/>
                </w:rPr>
                <w:t>데이터 플로우 그래프를 사용</w:t>
              </w:r>
            </w:ins>
          </w:p>
          <w:p w14:paraId="28643958" w14:textId="77777777" w:rsidR="00C646BB" w:rsidRDefault="00C646BB" w:rsidP="009077FB">
            <w:pPr>
              <w:rPr>
                <w:ins w:id="173" w:author="최철원" w:date="2019-01-31T11:05:00Z"/>
              </w:rPr>
            </w:pPr>
            <w:ins w:id="174" w:author="최철원" w:date="2019-01-31T11:05:00Z">
              <w:r>
                <w:rPr>
                  <w:rFonts w:hint="eastAsia"/>
                </w:rPr>
                <w:t>-</w:t>
              </w:r>
            </w:ins>
            <w:ins w:id="175" w:author="최철원" w:date="2019-01-31T10:35:00Z">
              <w:r w:rsidR="009077FB">
                <w:rPr>
                  <w:rFonts w:hint="eastAsia"/>
                </w:rPr>
                <w:t>학습 디버</w:t>
              </w:r>
            </w:ins>
            <w:ins w:id="176" w:author="최철원" w:date="2019-01-31T11:05:00Z">
              <w:r>
                <w:rPr>
                  <w:rFonts w:hint="eastAsia"/>
                </w:rPr>
                <w:t>깅</w:t>
              </w:r>
            </w:ins>
            <w:ins w:id="177" w:author="최철원" w:date="2019-01-31T10:35:00Z">
              <w:r w:rsidR="009077FB">
                <w:rPr>
                  <w:rFonts w:hint="eastAsia"/>
                </w:rPr>
                <w:t>을 위한 시각화도</w:t>
              </w:r>
            </w:ins>
            <w:ins w:id="178" w:author="최철원" w:date="2019-01-31T11:09:00Z">
              <w:r w:rsidR="007B7D7E">
                <w:rPr>
                  <w:rFonts w:hint="eastAsia"/>
                </w:rPr>
                <w:t xml:space="preserve"> </w:t>
              </w:r>
            </w:ins>
            <w:proofErr w:type="spellStart"/>
            <w:ins w:id="179" w:author="최철원" w:date="2019-01-31T10:35:00Z">
              <w:r w:rsidR="009077FB">
                <w:rPr>
                  <w:rFonts w:hint="eastAsia"/>
                </w:rPr>
                <w:t>T</w:t>
              </w:r>
              <w:r w:rsidR="009077FB">
                <w:t>ensorBoard</w:t>
              </w:r>
              <w:proofErr w:type="spellEnd"/>
              <w:r w:rsidR="009077FB">
                <w:rPr>
                  <w:rFonts w:hint="eastAsia"/>
                </w:rPr>
                <w:t>제공</w:t>
              </w:r>
            </w:ins>
          </w:p>
          <w:p w14:paraId="27F8A509" w14:textId="77777777" w:rsidR="009077FB" w:rsidRDefault="00C646BB" w:rsidP="009077FB">
            <w:pPr>
              <w:rPr>
                <w:ins w:id="180" w:author="최철원" w:date="2019-01-31T10:35:00Z"/>
              </w:rPr>
            </w:pPr>
            <w:ins w:id="181" w:author="최철원" w:date="2019-01-31T11:05:00Z">
              <w:r>
                <w:rPr>
                  <w:rFonts w:hint="eastAsia"/>
                </w:rPr>
                <w:t>-</w:t>
              </w:r>
            </w:ins>
            <w:ins w:id="182" w:author="최철원" w:date="2019-01-31T10:35:00Z">
              <w:r w:rsidR="009077FB">
                <w:rPr>
                  <w:rFonts w:hint="eastAsia"/>
                </w:rPr>
                <w:t>방대한 사용자 커뮤니티</w:t>
              </w:r>
            </w:ins>
          </w:p>
          <w:p w14:paraId="08E0095D" w14:textId="77777777" w:rsidR="009077FB" w:rsidRDefault="009077FB" w:rsidP="009077FB">
            <w:pPr>
              <w:rPr>
                <w:ins w:id="183" w:author="최철원" w:date="2019-01-31T10:36:00Z"/>
              </w:rPr>
            </w:pPr>
          </w:p>
          <w:p w14:paraId="15D3E604" w14:textId="77777777" w:rsidR="009077FB" w:rsidRPr="00C646BB" w:rsidRDefault="00C646BB" w:rsidP="009077FB">
            <w:pPr>
              <w:rPr>
                <w:ins w:id="184" w:author="최철원" w:date="2019-01-31T10:35:00Z"/>
              </w:rPr>
            </w:pPr>
            <w:ins w:id="185" w:author="최철원" w:date="2019-01-31T11:05:00Z">
              <w:r>
                <w:rPr>
                  <w:rFonts w:hint="eastAsia"/>
                </w:rPr>
                <w:t>&lt;단점&gt;</w:t>
              </w:r>
            </w:ins>
          </w:p>
          <w:p w14:paraId="7D2BE7E3" w14:textId="77777777" w:rsidR="009077FB" w:rsidRDefault="00C646BB" w:rsidP="009077FB">
            <w:pPr>
              <w:rPr>
                <w:ins w:id="186" w:author="최철원" w:date="2019-01-31T10:35:00Z"/>
              </w:rPr>
            </w:pPr>
            <w:ins w:id="187" w:author="최철원" w:date="2019-01-31T11:05:00Z">
              <w:r>
                <w:t>-</w:t>
              </w:r>
            </w:ins>
            <w:ins w:id="188" w:author="최철원" w:date="2019-01-31T10:35:00Z">
              <w:r w:rsidR="009077FB">
                <w:rPr>
                  <w:rFonts w:hint="eastAsia"/>
                </w:rPr>
                <w:t>T</w:t>
              </w:r>
              <w:r w:rsidR="009077FB">
                <w:t>orch</w:t>
              </w:r>
              <w:r w:rsidR="009077FB">
                <w:rPr>
                  <w:rFonts w:hint="eastAsia"/>
                </w:rPr>
                <w:t>에 비해 느림</w:t>
              </w:r>
            </w:ins>
          </w:p>
          <w:p w14:paraId="186BF7C3" w14:textId="77777777" w:rsidR="009077FB" w:rsidRDefault="009077FB" w:rsidP="009077FB">
            <w:pPr>
              <w:rPr>
                <w:ins w:id="189" w:author="최철원" w:date="2019-01-31T10:35:00Z"/>
                <w:noProof/>
              </w:rPr>
            </w:pPr>
          </w:p>
        </w:tc>
        <w:tc>
          <w:tcPr>
            <w:tcW w:w="2254" w:type="dxa"/>
          </w:tcPr>
          <w:p w14:paraId="010CB6E8" w14:textId="77777777" w:rsidR="00C646BB" w:rsidRDefault="00C646BB" w:rsidP="009077FB">
            <w:pPr>
              <w:rPr>
                <w:ins w:id="190" w:author="최철원" w:date="2019-01-31T11:05:00Z"/>
              </w:rPr>
            </w:pPr>
            <w:ins w:id="191" w:author="최철원" w:date="2019-01-31T11:05:00Z">
              <w:r>
                <w:rPr>
                  <w:rFonts w:hint="eastAsia"/>
                </w:rPr>
                <w:t>&lt;장점</w:t>
              </w:r>
              <w:r>
                <w:t>&gt;</w:t>
              </w:r>
            </w:ins>
          </w:p>
          <w:p w14:paraId="5FD18532" w14:textId="77777777" w:rsidR="009077FB" w:rsidRDefault="009077FB" w:rsidP="009077FB">
            <w:pPr>
              <w:rPr>
                <w:ins w:id="192" w:author="최철원" w:date="2019-01-31T10:35:00Z"/>
              </w:rPr>
            </w:pPr>
            <w:ins w:id="193" w:author="최철원" w:date="2019-01-31T10:35:00Z">
              <w:r>
                <w:rPr>
                  <w:rFonts w:hint="eastAsia"/>
                </w:rPr>
                <w:t>처리 성능의 l</w:t>
              </w:r>
              <w:r>
                <w:t>inear scaling</w:t>
              </w:r>
            </w:ins>
          </w:p>
          <w:p w14:paraId="03EFC1BC" w14:textId="77777777" w:rsidR="009077FB" w:rsidRDefault="009077FB" w:rsidP="009077FB">
            <w:pPr>
              <w:rPr>
                <w:ins w:id="194" w:author="최철원" w:date="2019-01-31T10:35:00Z"/>
              </w:rPr>
            </w:pPr>
          </w:p>
          <w:p w14:paraId="1FE7FDD3" w14:textId="77777777" w:rsidR="009077FB" w:rsidRDefault="00C646BB" w:rsidP="009077FB">
            <w:pPr>
              <w:rPr>
                <w:ins w:id="195" w:author="최철원" w:date="2019-01-31T10:35:00Z"/>
              </w:rPr>
            </w:pPr>
            <w:ins w:id="196" w:author="최철원" w:date="2019-01-31T11:05:00Z">
              <w:r>
                <w:rPr>
                  <w:rFonts w:hint="eastAsia"/>
                </w:rPr>
                <w:t>&lt;단점</w:t>
              </w:r>
              <w:r>
                <w:t>&gt;</w:t>
              </w:r>
            </w:ins>
          </w:p>
          <w:p w14:paraId="220147CB" w14:textId="77777777" w:rsidR="009077FB" w:rsidRDefault="009077FB" w:rsidP="009077FB">
            <w:pPr>
              <w:rPr>
                <w:ins w:id="197" w:author="최철원" w:date="2019-01-31T10:35:00Z"/>
                <w:noProof/>
              </w:rPr>
            </w:pPr>
            <w:ins w:id="198" w:author="최철원" w:date="2019-01-31T10:35:00Z">
              <w:r>
                <w:rPr>
                  <w:rFonts w:hint="eastAsia"/>
                </w:rPr>
                <w:t>협소한 사용자 커뮤니티</w:t>
              </w:r>
            </w:ins>
          </w:p>
        </w:tc>
        <w:tc>
          <w:tcPr>
            <w:tcW w:w="2254" w:type="dxa"/>
          </w:tcPr>
          <w:p w14:paraId="262BFCCE" w14:textId="77777777" w:rsidR="00C646BB" w:rsidRDefault="00C646BB" w:rsidP="009077FB">
            <w:pPr>
              <w:rPr>
                <w:ins w:id="199" w:author="최철원" w:date="2019-01-31T11:05:00Z"/>
              </w:rPr>
            </w:pPr>
            <w:ins w:id="200" w:author="최철원" w:date="2019-01-31T11:05:00Z">
              <w:r>
                <w:rPr>
                  <w:rFonts w:hint="eastAsia"/>
                </w:rPr>
                <w:t>&lt;장점</w:t>
              </w:r>
              <w:r>
                <w:t>&gt;</w:t>
              </w:r>
            </w:ins>
          </w:p>
          <w:p w14:paraId="008E3E4F" w14:textId="77777777" w:rsidR="00C646BB" w:rsidRDefault="00C646BB" w:rsidP="009077FB">
            <w:pPr>
              <w:rPr>
                <w:ins w:id="201" w:author="최철원" w:date="2019-01-31T11:05:00Z"/>
              </w:rPr>
            </w:pPr>
            <w:ins w:id="202" w:author="최철원" w:date="2019-01-31T11:06:00Z">
              <w:r>
                <w:t>-</w:t>
              </w:r>
            </w:ins>
            <w:ins w:id="203" w:author="최철원" w:date="2019-01-31T10:35:00Z">
              <w:r w:rsidR="009077FB">
                <w:rPr>
                  <w:rFonts w:hint="eastAsia"/>
                </w:rPr>
                <w:t>T</w:t>
              </w:r>
              <w:r w:rsidR="009077FB">
                <w:t xml:space="preserve">orch </w:t>
              </w:r>
              <w:r w:rsidR="009077FB">
                <w:rPr>
                  <w:rFonts w:hint="eastAsia"/>
                </w:rPr>
                <w:t>활용(알고리즘 모듈화가 잘 되어 있음</w:t>
              </w:r>
              <w:r w:rsidR="009077FB">
                <w:t>)</w:t>
              </w:r>
            </w:ins>
          </w:p>
          <w:p w14:paraId="6BF91D83" w14:textId="77777777" w:rsidR="00C646BB" w:rsidRDefault="00C646BB" w:rsidP="009077FB">
            <w:pPr>
              <w:rPr>
                <w:ins w:id="204" w:author="최철원" w:date="2019-01-31T11:06:00Z"/>
              </w:rPr>
            </w:pPr>
            <w:ins w:id="205" w:author="최철원" w:date="2019-01-31T11:05:00Z">
              <w:r>
                <w:t>-</w:t>
              </w:r>
            </w:ins>
            <w:ins w:id="206" w:author="최철원" w:date="2019-01-31T10:35:00Z">
              <w:r w:rsidR="009077FB">
                <w:rPr>
                  <w:rFonts w:hint="eastAsia"/>
                </w:rPr>
                <w:t>다양한 데이터 전처리</w:t>
              </w:r>
            </w:ins>
          </w:p>
          <w:p w14:paraId="4EEE0900" w14:textId="77777777" w:rsidR="009077FB" w:rsidRDefault="00C646BB" w:rsidP="009077FB">
            <w:pPr>
              <w:rPr>
                <w:ins w:id="207" w:author="최철원" w:date="2019-01-31T10:35:00Z"/>
              </w:rPr>
            </w:pPr>
            <w:ins w:id="208" w:author="최철원" w:date="2019-01-31T11:06:00Z">
              <w:r>
                <w:rPr>
                  <w:rFonts w:hint="eastAsia"/>
                </w:rPr>
                <w:t>-시</w:t>
              </w:r>
            </w:ins>
            <w:ins w:id="209" w:author="최철원" w:date="2019-01-31T10:35:00Z">
              <w:r w:rsidR="009077FB">
                <w:rPr>
                  <w:rFonts w:hint="eastAsia"/>
                </w:rPr>
                <w:t>각화 유틸리티 제공</w:t>
              </w:r>
            </w:ins>
          </w:p>
          <w:p w14:paraId="1CDC2549" w14:textId="77777777" w:rsidR="009077FB" w:rsidRPr="00C646BB" w:rsidRDefault="009077FB" w:rsidP="009077FB">
            <w:pPr>
              <w:rPr>
                <w:ins w:id="210" w:author="최철원" w:date="2019-01-31T10:35:00Z"/>
              </w:rPr>
            </w:pPr>
          </w:p>
          <w:p w14:paraId="448F24A8" w14:textId="77777777" w:rsidR="009077FB" w:rsidRDefault="00C646BB" w:rsidP="009077FB">
            <w:pPr>
              <w:rPr>
                <w:ins w:id="211" w:author="최철원" w:date="2019-01-31T10:35:00Z"/>
              </w:rPr>
            </w:pPr>
            <w:ins w:id="212" w:author="최철원" w:date="2019-01-31T11:05:00Z">
              <w:r>
                <w:rPr>
                  <w:rFonts w:hint="eastAsia"/>
                </w:rPr>
                <w:t>&lt;단점</w:t>
              </w:r>
              <w:r>
                <w:t>&gt;</w:t>
              </w:r>
            </w:ins>
          </w:p>
          <w:p w14:paraId="427E1148" w14:textId="77777777" w:rsidR="00C646BB" w:rsidRDefault="00C646BB" w:rsidP="009077FB">
            <w:pPr>
              <w:rPr>
                <w:ins w:id="213" w:author="최철원" w:date="2019-01-31T11:06:00Z"/>
              </w:rPr>
            </w:pPr>
            <w:ins w:id="214" w:author="최철원" w:date="2019-01-31T11:06:00Z">
              <w:r>
                <w:rPr>
                  <w:rFonts w:hint="eastAsia"/>
                </w:rPr>
                <w:t>-</w:t>
              </w:r>
            </w:ins>
            <w:ins w:id="215" w:author="최철원" w:date="2019-01-31T10:35:00Z">
              <w:r w:rsidR="009077FB">
                <w:rPr>
                  <w:rFonts w:hint="eastAsia"/>
                </w:rPr>
                <w:t xml:space="preserve">파이썬 인터페이스 </w:t>
              </w:r>
              <w:r w:rsidR="009077FB">
                <w:t>x</w:t>
              </w:r>
            </w:ins>
          </w:p>
          <w:p w14:paraId="7969BF3C" w14:textId="77777777" w:rsidR="00C646BB" w:rsidRDefault="00C646BB" w:rsidP="009077FB">
            <w:pPr>
              <w:rPr>
                <w:ins w:id="216" w:author="최철원" w:date="2019-01-31T11:06:00Z"/>
              </w:rPr>
            </w:pPr>
            <w:ins w:id="217" w:author="최철원" w:date="2019-01-31T11:06:00Z">
              <w:r>
                <w:t>-</w:t>
              </w:r>
            </w:ins>
            <w:ins w:id="218" w:author="최철원" w:date="2019-01-31T10:35:00Z">
              <w:r w:rsidR="009077FB">
                <w:rPr>
                  <w:rFonts w:hint="eastAsia"/>
                </w:rPr>
                <w:t>문서화가 잘 안되어 있다</w:t>
              </w:r>
            </w:ins>
          </w:p>
          <w:p w14:paraId="68DA56F5" w14:textId="77777777" w:rsidR="00C646BB" w:rsidRDefault="00C646BB" w:rsidP="009077FB">
            <w:pPr>
              <w:rPr>
                <w:ins w:id="219" w:author="최철원" w:date="2019-01-31T11:06:00Z"/>
              </w:rPr>
            </w:pPr>
            <w:ins w:id="220" w:author="최철원" w:date="2019-01-31T11:06:00Z">
              <w:r>
                <w:t>-</w:t>
              </w:r>
            </w:ins>
            <w:ins w:id="221" w:author="최철원" w:date="2019-01-31T10:35:00Z">
              <w:r w:rsidR="009077FB">
                <w:rPr>
                  <w:rFonts w:hint="eastAsia"/>
                </w:rPr>
                <w:t>협소한 사용자 커뮤니티</w:t>
              </w:r>
            </w:ins>
          </w:p>
          <w:p w14:paraId="1B46E014" w14:textId="77777777" w:rsidR="009077FB" w:rsidRDefault="00C646BB" w:rsidP="009077FB">
            <w:pPr>
              <w:rPr>
                <w:ins w:id="222" w:author="최철원" w:date="2019-01-31T10:35:00Z"/>
                <w:noProof/>
              </w:rPr>
            </w:pPr>
            <w:ins w:id="223" w:author="최철원" w:date="2019-01-31T11:06:00Z">
              <w:r>
                <w:rPr>
                  <w:rFonts w:hint="eastAsia"/>
                </w:rPr>
                <w:t>-</w:t>
              </w:r>
            </w:ins>
            <w:ins w:id="224" w:author="최철원" w:date="2019-01-31T10:35:00Z">
              <w:r w:rsidR="009077FB">
                <w:rPr>
                  <w:rFonts w:hint="eastAsia"/>
                </w:rPr>
                <w:t>상용 어플보단 연구용</w:t>
              </w:r>
            </w:ins>
          </w:p>
        </w:tc>
      </w:tr>
      <w:tr w:rsidR="009077FB" w14:paraId="48A78FC5" w14:textId="77777777" w:rsidTr="00E170F6">
        <w:tblPrEx>
          <w:tblW w:w="0" w:type="auto"/>
          <w:tblPrExChange w:id="225" w:author="최철원" w:date="2019-01-31T11:08:00Z">
            <w:tblPrEx>
              <w:tblW w:w="0" w:type="auto"/>
            </w:tblPrEx>
          </w:tblPrExChange>
        </w:tblPrEx>
        <w:trPr>
          <w:trHeight w:val="2418"/>
          <w:ins w:id="226" w:author="최철원" w:date="2019-01-31T10:35:00Z"/>
        </w:trPr>
        <w:tc>
          <w:tcPr>
            <w:tcW w:w="2254" w:type="dxa"/>
            <w:tcPrChange w:id="227" w:author="최철원" w:date="2019-01-31T11:08:00Z">
              <w:tcPr>
                <w:tcW w:w="2254" w:type="dxa"/>
              </w:tcPr>
            </w:tcPrChange>
          </w:tcPr>
          <w:p w14:paraId="258D8F52" w14:textId="77777777" w:rsidR="009077FB" w:rsidRDefault="009077FB" w:rsidP="009077FB">
            <w:pPr>
              <w:rPr>
                <w:ins w:id="228" w:author="최철원" w:date="2019-01-31T10:35:00Z"/>
                <w:noProof/>
              </w:rPr>
            </w:pPr>
            <w:ins w:id="229" w:author="최철원" w:date="2019-01-31T10:35:00Z">
              <w:r>
                <w:rPr>
                  <w:rFonts w:hint="eastAsia"/>
                </w:rPr>
                <w:t>언어</w:t>
              </w:r>
            </w:ins>
          </w:p>
        </w:tc>
        <w:tc>
          <w:tcPr>
            <w:tcW w:w="2254" w:type="dxa"/>
            <w:tcPrChange w:id="230" w:author="최철원" w:date="2019-01-31T11:08:00Z">
              <w:tcPr>
                <w:tcW w:w="2254" w:type="dxa"/>
              </w:tcPr>
            </w:tcPrChange>
          </w:tcPr>
          <w:p w14:paraId="42C01475" w14:textId="77777777" w:rsidR="009077FB" w:rsidRDefault="009077FB" w:rsidP="009077FB">
            <w:pPr>
              <w:rPr>
                <w:ins w:id="231" w:author="최철원" w:date="2019-01-31T10:35:00Z"/>
                <w:rFonts w:ascii="Georgia" w:hAnsi="Georgia"/>
                <w:spacing w:val="-1"/>
                <w:szCs w:val="20"/>
              </w:rPr>
            </w:pPr>
            <w:ins w:id="232" w:author="최철원" w:date="2019-01-31T10:35:00Z">
              <w:r>
                <w:rPr>
                  <w:rFonts w:ascii="Georgia" w:hAnsi="Georgia"/>
                  <w:spacing w:val="-1"/>
                  <w:szCs w:val="20"/>
                </w:rPr>
                <w:t>Python, C++</w:t>
              </w:r>
            </w:ins>
          </w:p>
          <w:p w14:paraId="5DDD93E9" w14:textId="77777777" w:rsidR="009077FB" w:rsidRDefault="009077FB" w:rsidP="009077FB">
            <w:pPr>
              <w:rPr>
                <w:ins w:id="233" w:author="최철원" w:date="2019-01-31T10:35:00Z"/>
                <w:rFonts w:ascii="Georgia" w:hAnsi="Georgia"/>
                <w:spacing w:val="-1"/>
                <w:szCs w:val="20"/>
              </w:rPr>
            </w:pPr>
            <w:ins w:id="234" w:author="최철원" w:date="2019-01-31T10:35:00Z">
              <w:r>
                <w:rPr>
                  <w:rFonts w:ascii="Georgia" w:hAnsi="Georgia"/>
                  <w:spacing w:val="-1"/>
                  <w:szCs w:val="20"/>
                </w:rPr>
                <w:t>2.0</w:t>
              </w:r>
              <w:r>
                <w:rPr>
                  <w:rFonts w:ascii="Georgia" w:hAnsi="Georgia" w:hint="eastAsia"/>
                  <w:spacing w:val="-1"/>
                  <w:szCs w:val="20"/>
                </w:rPr>
                <w:t>이후로는</w:t>
              </w:r>
              <w:r>
                <w:rPr>
                  <w:rFonts w:ascii="Georgia" w:hAnsi="Georgia" w:hint="eastAsia"/>
                  <w:spacing w:val="-1"/>
                  <w:szCs w:val="20"/>
                </w:rPr>
                <w:t xml:space="preserve"> 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 xml:space="preserve">C, Java, Go, C#, Rust, Julia, R 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>등의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 xml:space="preserve"> (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>일부는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 xml:space="preserve"> 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>더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 xml:space="preserve"> 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>넓은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 xml:space="preserve"> 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>커뮤니티에서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 xml:space="preserve"> 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>유지</w:t>
              </w:r>
            </w:ins>
            <w:ins w:id="235" w:author="최철원" w:date="2019-01-31T11:09:00Z">
              <w:r w:rsidR="00E170F6">
                <w:rPr>
                  <w:rFonts w:ascii="Georgia" w:hAnsi="Georgia" w:hint="eastAsia"/>
                  <w:spacing w:val="-1"/>
                  <w:szCs w:val="20"/>
                </w:rPr>
                <w:t>/</w:t>
              </w:r>
            </w:ins>
            <w:ins w:id="236" w:author="최철원" w:date="2019-01-31T10:35:00Z">
              <w:r w:rsidRPr="00C1531C">
                <w:rPr>
                  <w:rFonts w:ascii="Georgia" w:hAnsi="Georgia"/>
                  <w:spacing w:val="-1"/>
                  <w:szCs w:val="20"/>
                </w:rPr>
                <w:t>보수되는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 xml:space="preserve">) 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>추가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 xml:space="preserve"> 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>언어를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 xml:space="preserve"> 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>지원합니다</w:t>
              </w:r>
              <w:r w:rsidRPr="00C1531C">
                <w:rPr>
                  <w:rFonts w:ascii="Georgia" w:hAnsi="Georgia"/>
                  <w:spacing w:val="-1"/>
                  <w:szCs w:val="20"/>
                </w:rPr>
                <w:t>.</w:t>
              </w:r>
            </w:ins>
          </w:p>
          <w:p w14:paraId="18802F75" w14:textId="77777777" w:rsidR="009077FB" w:rsidRDefault="009077FB" w:rsidP="009077FB">
            <w:pPr>
              <w:rPr>
                <w:ins w:id="237" w:author="최철원" w:date="2019-01-31T10:35:00Z"/>
                <w:noProof/>
              </w:rPr>
            </w:pPr>
          </w:p>
        </w:tc>
        <w:tc>
          <w:tcPr>
            <w:tcW w:w="2254" w:type="dxa"/>
            <w:tcPrChange w:id="238" w:author="최철원" w:date="2019-01-31T11:08:00Z">
              <w:tcPr>
                <w:tcW w:w="2254" w:type="dxa"/>
              </w:tcPr>
            </w:tcPrChange>
          </w:tcPr>
          <w:p w14:paraId="08A95EDE" w14:textId="77777777" w:rsidR="009077FB" w:rsidRDefault="009077FB" w:rsidP="009077FB">
            <w:pPr>
              <w:rPr>
                <w:ins w:id="239" w:author="최철원" w:date="2019-01-31T10:35:00Z"/>
                <w:noProof/>
              </w:rPr>
            </w:pPr>
            <w:ins w:id="240" w:author="최철원" w:date="2019-01-31T10:35:00Z">
              <w:r>
                <w:rPr>
                  <w:rFonts w:hint="eastAsia"/>
                </w:rPr>
                <w:t>C</w:t>
              </w:r>
              <w:r>
                <w:t>++</w:t>
              </w:r>
            </w:ins>
          </w:p>
        </w:tc>
        <w:tc>
          <w:tcPr>
            <w:tcW w:w="2254" w:type="dxa"/>
            <w:tcPrChange w:id="241" w:author="최철원" w:date="2019-01-31T11:08:00Z">
              <w:tcPr>
                <w:tcW w:w="2254" w:type="dxa"/>
              </w:tcPr>
            </w:tcPrChange>
          </w:tcPr>
          <w:p w14:paraId="64A92970" w14:textId="77777777" w:rsidR="009077FB" w:rsidRDefault="009077FB" w:rsidP="009077FB">
            <w:pPr>
              <w:rPr>
                <w:ins w:id="242" w:author="최철원" w:date="2019-01-31T10:35:00Z"/>
                <w:noProof/>
              </w:rPr>
            </w:pPr>
            <w:ins w:id="243" w:author="최철원" w:date="2019-01-31T10:35:00Z">
              <w:r>
                <w:rPr>
                  <w:rFonts w:hint="eastAsia"/>
                </w:rPr>
                <w:t>C</w:t>
              </w:r>
              <w:r>
                <w:t>++</w:t>
              </w:r>
            </w:ins>
          </w:p>
        </w:tc>
      </w:tr>
      <w:tr w:rsidR="009077FB" w14:paraId="28AE50B2" w14:textId="77777777" w:rsidTr="009077FB">
        <w:trPr>
          <w:ins w:id="244" w:author="최철원" w:date="2019-01-31T10:35:00Z"/>
        </w:trPr>
        <w:tc>
          <w:tcPr>
            <w:tcW w:w="2254" w:type="dxa"/>
          </w:tcPr>
          <w:p w14:paraId="5F43497D" w14:textId="77777777" w:rsidR="009077FB" w:rsidRDefault="009077FB" w:rsidP="009077FB">
            <w:pPr>
              <w:rPr>
                <w:ins w:id="245" w:author="최철원" w:date="2019-01-31T10:35:00Z"/>
                <w:noProof/>
              </w:rPr>
            </w:pPr>
            <w:ins w:id="246" w:author="최철원" w:date="2019-01-31T10:35:00Z">
              <w:r>
                <w:rPr>
                  <w:rFonts w:hint="eastAsia"/>
                </w:rPr>
                <w:t>플랫폼</w:t>
              </w:r>
            </w:ins>
          </w:p>
        </w:tc>
        <w:tc>
          <w:tcPr>
            <w:tcW w:w="2254" w:type="dxa"/>
          </w:tcPr>
          <w:p w14:paraId="336720D8" w14:textId="77777777" w:rsidR="009077FB" w:rsidRDefault="009077FB" w:rsidP="009077FB">
            <w:pPr>
              <w:rPr>
                <w:ins w:id="247" w:author="최철원" w:date="2019-01-31T10:35:00Z"/>
                <w:noProof/>
              </w:rPr>
            </w:pPr>
            <w:ins w:id="248" w:author="최철원" w:date="2019-01-31T10:35:00Z">
              <w:r>
                <w:rPr>
                  <w:rFonts w:ascii="Georgia" w:hAnsi="Georgia" w:hint="eastAsia"/>
                  <w:spacing w:val="-1"/>
                  <w:szCs w:val="20"/>
                </w:rPr>
                <w:t>L</w:t>
              </w:r>
              <w:r>
                <w:rPr>
                  <w:rFonts w:ascii="Georgia" w:hAnsi="Georgia"/>
                  <w:spacing w:val="-1"/>
                  <w:szCs w:val="20"/>
                </w:rPr>
                <w:t>inux, Mac, Window</w:t>
              </w:r>
            </w:ins>
          </w:p>
        </w:tc>
        <w:tc>
          <w:tcPr>
            <w:tcW w:w="2254" w:type="dxa"/>
          </w:tcPr>
          <w:p w14:paraId="1663CF8B" w14:textId="77777777" w:rsidR="009077FB" w:rsidRDefault="009077FB" w:rsidP="009077FB">
            <w:pPr>
              <w:rPr>
                <w:ins w:id="249" w:author="최철원" w:date="2019-01-31T10:35:00Z"/>
                <w:noProof/>
              </w:rPr>
            </w:pPr>
            <w:ins w:id="250" w:author="최철원" w:date="2019-01-31T10:35:00Z">
              <w:r>
                <w:rPr>
                  <w:rFonts w:hint="eastAsia"/>
                </w:rPr>
                <w:t>L</w:t>
              </w:r>
              <w:r>
                <w:t>inux, Windows</w:t>
              </w:r>
            </w:ins>
          </w:p>
        </w:tc>
        <w:tc>
          <w:tcPr>
            <w:tcW w:w="2254" w:type="dxa"/>
          </w:tcPr>
          <w:p w14:paraId="0E1DCF81" w14:textId="77777777" w:rsidR="009077FB" w:rsidRDefault="000321C6" w:rsidP="009077FB">
            <w:pPr>
              <w:rPr>
                <w:ins w:id="251" w:author="최철원" w:date="2019-01-31T10:35:00Z"/>
                <w:noProof/>
              </w:rPr>
            </w:pPr>
            <w:ins w:id="252" w:author="최철원" w:date="2019-01-31T11:01:00Z">
              <w:r>
                <w:rPr>
                  <w:rFonts w:hint="eastAsia"/>
                  <w:noProof/>
                </w:rPr>
                <w:t>U</w:t>
              </w:r>
              <w:r>
                <w:rPr>
                  <w:noProof/>
                </w:rPr>
                <w:t>buntu, CentOS</w:t>
              </w:r>
            </w:ins>
          </w:p>
        </w:tc>
      </w:tr>
      <w:tr w:rsidR="000B0E21" w14:paraId="003744E3" w14:textId="77777777" w:rsidTr="009077FB">
        <w:trPr>
          <w:ins w:id="253" w:author="최철원" w:date="2019-01-31T10:39:00Z"/>
        </w:trPr>
        <w:tc>
          <w:tcPr>
            <w:tcW w:w="2254" w:type="dxa"/>
          </w:tcPr>
          <w:p w14:paraId="425A856B" w14:textId="77777777" w:rsidR="000B0E21" w:rsidRDefault="000B0E21" w:rsidP="009077FB">
            <w:pPr>
              <w:rPr>
                <w:ins w:id="254" w:author="최철원" w:date="2019-01-31T10:39:00Z"/>
              </w:rPr>
            </w:pPr>
            <w:ins w:id="255" w:author="최철원" w:date="2019-01-31T10:39:00Z">
              <w:r>
                <w:rPr>
                  <w:rFonts w:hint="eastAsia"/>
                </w:rPr>
                <w:lastRenderedPageBreak/>
                <w:t>활용 사례</w:t>
              </w:r>
            </w:ins>
          </w:p>
        </w:tc>
        <w:tc>
          <w:tcPr>
            <w:tcW w:w="2254" w:type="dxa"/>
          </w:tcPr>
          <w:p w14:paraId="25BD4206" w14:textId="77777777" w:rsidR="000B0E21" w:rsidRDefault="000B0E21" w:rsidP="009077FB">
            <w:pPr>
              <w:rPr>
                <w:ins w:id="256" w:author="최철원" w:date="2019-01-31T10:39:00Z"/>
                <w:rFonts w:ascii="Georgia" w:hAnsi="Georgia"/>
                <w:spacing w:val="-1"/>
                <w:szCs w:val="20"/>
              </w:rPr>
            </w:pPr>
            <w:ins w:id="257" w:author="최철원" w:date="2019-01-31T10:39:00Z">
              <w:r>
                <w:t>스팸 필터링, 이미지 검색, 이메일 자동 응답</w:t>
              </w:r>
            </w:ins>
            <w:ins w:id="258" w:author="최철원" w:date="2019-01-31T10:42:00Z"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 xml:space="preserve">음성인식 등 </w:t>
              </w:r>
            </w:ins>
            <w:proofErr w:type="spellStart"/>
            <w:ins w:id="259" w:author="최철원" w:date="2019-01-31T10:43:00Z">
              <w:r>
                <w:rPr>
                  <w:rFonts w:hint="eastAsia"/>
                </w:rPr>
                <w:t>머신러닝</w:t>
              </w:r>
              <w:proofErr w:type="spellEnd"/>
              <w:r>
                <w:rPr>
                  <w:rFonts w:hint="eastAsia"/>
                </w:rPr>
                <w:t xml:space="preserve"> 및 신경망 학습 연구를 위해 개발</w:t>
              </w:r>
            </w:ins>
          </w:p>
        </w:tc>
        <w:tc>
          <w:tcPr>
            <w:tcW w:w="2254" w:type="dxa"/>
          </w:tcPr>
          <w:p w14:paraId="689AA616" w14:textId="77777777" w:rsidR="000B0E21" w:rsidRDefault="000B0E21" w:rsidP="009077FB">
            <w:pPr>
              <w:rPr>
                <w:ins w:id="260" w:author="최철원" w:date="2019-01-31T10:39:00Z"/>
              </w:rPr>
            </w:pPr>
            <w:ins w:id="261" w:author="최철원" w:date="2019-01-31T10:39:00Z">
              <w:r>
                <w:t>음성 인식, 이미지 및 텍스트 학습에 특화</w:t>
              </w:r>
            </w:ins>
          </w:p>
        </w:tc>
        <w:tc>
          <w:tcPr>
            <w:tcW w:w="2254" w:type="dxa"/>
          </w:tcPr>
          <w:p w14:paraId="0FE285E4" w14:textId="77777777" w:rsidR="000B0E21" w:rsidRDefault="000B0E21" w:rsidP="009077FB">
            <w:pPr>
              <w:rPr>
                <w:ins w:id="262" w:author="최철원" w:date="2019-01-31T10:39:00Z"/>
                <w:noProof/>
              </w:rPr>
            </w:pPr>
            <w:ins w:id="263" w:author="최철원" w:date="2019-01-31T10:39:00Z">
              <w:r>
                <w:t>시계열 데이터 분석(음성 인식 등)에 특화</w:t>
              </w:r>
            </w:ins>
          </w:p>
        </w:tc>
      </w:tr>
    </w:tbl>
    <w:p w14:paraId="635A6FC3" w14:textId="77777777" w:rsidR="009077FB" w:rsidRDefault="009077FB">
      <w:pPr>
        <w:rPr>
          <w:ins w:id="264" w:author="최철원" w:date="2019-01-31T10:37:00Z"/>
          <w:noProof/>
        </w:rPr>
      </w:pPr>
    </w:p>
    <w:p w14:paraId="1F7E67A1" w14:textId="77777777" w:rsidR="009077FB" w:rsidRDefault="009077FB">
      <w:pPr>
        <w:rPr>
          <w:ins w:id="265" w:author="최철원" w:date="2019-01-31T10:34:00Z"/>
          <w:noProof/>
        </w:rPr>
      </w:pPr>
      <w:ins w:id="266" w:author="최철원" w:date="2019-01-31T10:37:00Z">
        <w:r>
          <w:rPr>
            <w:rFonts w:hint="eastAsia"/>
            <w:noProof/>
          </w:rPr>
          <w:drawing>
            <wp:inline distT="0" distB="0" distL="0" distR="0" wp14:anchorId="5274D212" wp14:editId="66ABDED8">
              <wp:extent cx="5676900" cy="3571875"/>
              <wp:effectExtent l="0" t="0" r="0" b="9525"/>
              <wp:docPr id="4" name="그림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76900" cy="3571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F5A60E8" w14:textId="77777777" w:rsidR="00E7766B" w:rsidRDefault="001D2921">
      <w:pPr>
        <w:rPr>
          <w:ins w:id="267" w:author="최철원" w:date="2019-01-31T10:24:00Z"/>
          <w:noProof/>
        </w:rPr>
      </w:pPr>
      <w:ins w:id="268" w:author="최철원" w:date="2019-01-31T10:24:00Z">
        <w:r>
          <w:rPr>
            <w:rFonts w:hint="eastAsia"/>
            <w:noProof/>
          </w:rPr>
          <w:t>출처:</w:t>
        </w:r>
        <w:r>
          <w:rPr>
            <w:noProof/>
          </w:rPr>
          <w:t xml:space="preserve">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HYPERLINK "</w:instrText>
        </w:r>
        <w:r w:rsidRPr="001D2921">
          <w:rPr>
            <w:noProof/>
          </w:rPr>
          <w:instrText>https://www.slideshare.net/JunyiSong1/ss-75552936</w:instrText>
        </w:r>
        <w:r>
          <w:rPr>
            <w:noProof/>
          </w:rPr>
          <w:instrText xml:space="preserve">" </w:instrText>
        </w:r>
        <w:r>
          <w:rPr>
            <w:noProof/>
          </w:rPr>
          <w:fldChar w:fldCharType="separate"/>
        </w:r>
        <w:r w:rsidRPr="0095356C">
          <w:rPr>
            <w:rStyle w:val="a4"/>
            <w:noProof/>
          </w:rPr>
          <w:t>https://www.slideshare.net/JunyiSong1/ss-75552936</w:t>
        </w:r>
        <w:r>
          <w:rPr>
            <w:noProof/>
          </w:rPr>
          <w:fldChar w:fldCharType="end"/>
        </w:r>
      </w:ins>
    </w:p>
    <w:p w14:paraId="594480D1" w14:textId="77777777" w:rsidR="001D2921" w:rsidRPr="001D2921" w:rsidRDefault="001D2921">
      <w:pPr>
        <w:rPr>
          <w:ins w:id="269" w:author="최철원" w:date="2019-01-31T10:14:00Z"/>
          <w:noProof/>
        </w:rPr>
      </w:pPr>
    </w:p>
    <w:p w14:paraId="340EB847" w14:textId="77777777" w:rsidR="00E7766B" w:rsidRDefault="00E7766B">
      <w:pPr>
        <w:rPr>
          <w:ins w:id="270" w:author="최철원" w:date="2019-01-31T10:14:00Z"/>
        </w:rPr>
      </w:pPr>
      <w:ins w:id="271" w:author="최철원" w:date="2019-01-31T10:14:00Z">
        <w:r>
          <w:rPr>
            <w:rFonts w:hint="eastAsia"/>
            <w:noProof/>
          </w:rPr>
          <w:lastRenderedPageBreak/>
          <w:drawing>
            <wp:inline distT="0" distB="0" distL="0" distR="0" wp14:anchorId="6A90EA4B" wp14:editId="547939AE">
              <wp:extent cx="5724525" cy="4276725"/>
              <wp:effectExtent l="0" t="0" r="9525" b="9525"/>
              <wp:docPr id="3" name="그림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4525" cy="427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3C05A47" w14:textId="77777777" w:rsidR="00E7766B" w:rsidRDefault="00E7766B"/>
    <w:sectPr w:rsidR="00E776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최철원">
    <w15:presenceInfo w15:providerId="AD" w15:userId="S::cheolwon@ajou.ac.kr::a8d6fbde-3f8c-4574-b782-8aa9d188b8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86"/>
    <w:rsid w:val="000321C6"/>
    <w:rsid w:val="00086C8B"/>
    <w:rsid w:val="000B0E21"/>
    <w:rsid w:val="000B7CE4"/>
    <w:rsid w:val="001A3167"/>
    <w:rsid w:val="001D2921"/>
    <w:rsid w:val="0035787E"/>
    <w:rsid w:val="00382144"/>
    <w:rsid w:val="003F1239"/>
    <w:rsid w:val="004F387B"/>
    <w:rsid w:val="00691ECA"/>
    <w:rsid w:val="007A363D"/>
    <w:rsid w:val="007B7D7E"/>
    <w:rsid w:val="009077FB"/>
    <w:rsid w:val="00AD25B1"/>
    <w:rsid w:val="00AD580B"/>
    <w:rsid w:val="00B27D80"/>
    <w:rsid w:val="00BB3962"/>
    <w:rsid w:val="00C1531C"/>
    <w:rsid w:val="00C646BB"/>
    <w:rsid w:val="00DB7530"/>
    <w:rsid w:val="00E04D86"/>
    <w:rsid w:val="00E170F6"/>
    <w:rsid w:val="00E7766B"/>
    <w:rsid w:val="00F8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6B97"/>
  <w15:chartTrackingRefBased/>
  <w15:docId w15:val="{E7F52647-4529-4064-BA7F-6E08D500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4D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04D8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04D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6C8B"/>
    <w:rPr>
      <w:color w:val="954F72" w:themeColor="followedHyperlink"/>
      <w:u w:val="single"/>
    </w:rPr>
  </w:style>
  <w:style w:type="character" w:customStyle="1" w:styleId="seffnanumbarungothic">
    <w:name w:val="se_ff_nanumbarungothic"/>
    <w:basedOn w:val="a0"/>
    <w:rsid w:val="003F1239"/>
  </w:style>
  <w:style w:type="character" w:customStyle="1" w:styleId="sefst4">
    <w:name w:val="se_fs_t4"/>
    <w:basedOn w:val="a0"/>
    <w:rsid w:val="003F1239"/>
  </w:style>
  <w:style w:type="character" w:customStyle="1" w:styleId="sefst2">
    <w:name w:val="se_fs_t2"/>
    <w:basedOn w:val="a0"/>
    <w:rsid w:val="003F1239"/>
  </w:style>
  <w:style w:type="table" w:styleId="a7">
    <w:name w:val="Table Grid"/>
    <w:basedOn w:val="a1"/>
    <w:uiPriority w:val="39"/>
    <w:rsid w:val="00BB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"/>
    <w:uiPriority w:val="99"/>
    <w:semiHidden/>
    <w:unhideWhenUsed/>
    <w:rsid w:val="00E776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E776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sorflow.blog/tag/theano/" TargetMode="External"/><Relationship Id="rId13" Type="http://schemas.openxmlformats.org/officeDocument/2006/relationships/hyperlink" Target="https://leechanho.tistory.com/1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ensorflow.blog/2015/11/18/%ED%85%90%EC%84%9C%ED%94%8C%EB%A1%9C%EC%9A%B0-vs-%ED%85%8C%EC%95%84%EB%85%B8theano-vs-%ED%86%A0%EC%B9%98torch/" TargetMode="External"/><Relationship Id="rId12" Type="http://schemas.openxmlformats.org/officeDocument/2006/relationships/hyperlink" Target="https://agiantmind.tistory.com/184" TargetMode="Externa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loter.net/archives/254962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caffe.berkeleyvision.org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hyperlink" Target="http://torch.ch/" TargetMode="External"/><Relationship Id="rId9" Type="http://schemas.openxmlformats.org/officeDocument/2006/relationships/hyperlink" Target="https://medium.com/@ljb7977/%ED%85%90%EC%84%9C%ED%94%8C%EB%A1%9C%EC%9A%B0-2-0%EC%97%90%EC%84%9C-%EB%8B%AC%EB%9D%BC%EC%A7%80%EB%8A%94-%EC%A0%90-6e233e0c7fb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최철원</dc:creator>
  <cp:keywords/>
  <dc:description/>
  <cp:lastModifiedBy>최철원</cp:lastModifiedBy>
  <cp:revision>8</cp:revision>
  <dcterms:created xsi:type="dcterms:W3CDTF">2019-01-30T00:45:00Z</dcterms:created>
  <dcterms:modified xsi:type="dcterms:W3CDTF">2019-02-22T02:27:00Z</dcterms:modified>
</cp:coreProperties>
</file>